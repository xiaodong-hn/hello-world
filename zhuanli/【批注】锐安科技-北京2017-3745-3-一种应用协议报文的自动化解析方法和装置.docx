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E0DE7" w14:textId="30B2AD8A" w:rsidR="00563E72" w:rsidRPr="005910CA" w:rsidRDefault="004B6997" w:rsidP="00563E72">
      <w:pPr>
        <w:ind w:firstLine="560"/>
        <w:outlineLvl w:val="0"/>
        <w:rPr>
          <w:rFonts w:eastAsia="宋体" w:cs="Times New Roman"/>
        </w:rPr>
        <w:sectPr w:rsidR="00563E72" w:rsidRPr="005910CA" w:rsidSect="00F9772E">
          <w:headerReference w:type="even" r:id="rId7"/>
          <w:headerReference w:type="default" r:id="rId8"/>
          <w:footerReference w:type="even" r:id="rId9"/>
          <w:footerReference w:type="default" r:id="rId10"/>
          <w:headerReference w:type="first" r:id="rId11"/>
          <w:footerReference w:type="first" r:id="rId12"/>
          <w:pgSz w:w="11906" w:h="16838" w:code="9"/>
          <w:pgMar w:top="1418" w:right="907" w:bottom="851" w:left="1418" w:header="851" w:footer="992" w:gutter="0"/>
          <w:cols w:space="425"/>
          <w:titlePg/>
          <w:docGrid w:type="lines" w:linePitch="312"/>
        </w:sectPr>
      </w:pPr>
      <w:r w:rsidRPr="005910CA">
        <w:rPr>
          <w:rFonts w:eastAsia="宋体" w:hint="eastAsia"/>
          <w:kern w:val="0"/>
          <w:szCs w:val="28"/>
        </w:rPr>
        <w:t>本发明实施例公开了一种应用协议报文的自动化解析方法和装置</w:t>
      </w:r>
      <w:r w:rsidR="008E4678" w:rsidRPr="005910CA">
        <w:rPr>
          <w:rFonts w:eastAsia="宋体" w:hint="eastAsia"/>
          <w:kern w:val="0"/>
          <w:szCs w:val="28"/>
        </w:rPr>
        <w:t>。其中，</w:t>
      </w:r>
      <w:r w:rsidR="00590F41" w:rsidRPr="005910CA">
        <w:rPr>
          <w:rFonts w:eastAsia="宋体" w:hint="eastAsia"/>
          <w:kern w:val="0"/>
          <w:szCs w:val="28"/>
        </w:rPr>
        <w:t>该</w:t>
      </w:r>
      <w:r w:rsidRPr="005910CA">
        <w:rPr>
          <w:rFonts w:eastAsia="宋体" w:hint="eastAsia"/>
          <w:kern w:val="0"/>
          <w:szCs w:val="28"/>
        </w:rPr>
        <w:t>方法包括：根据应用协议报文的协议规则，添加利用预设脚本语言编辑的具有逻辑性的模板文件，</w:t>
      </w:r>
      <w:r w:rsidR="008E4678" w:rsidRPr="005910CA">
        <w:rPr>
          <w:rFonts w:eastAsia="宋体" w:hint="eastAsia"/>
          <w:kern w:val="0"/>
          <w:szCs w:val="28"/>
        </w:rPr>
        <w:t>编译</w:t>
      </w:r>
      <w:r w:rsidRPr="005910CA">
        <w:rPr>
          <w:rFonts w:eastAsia="宋体" w:hint="eastAsia"/>
          <w:kern w:val="0"/>
          <w:szCs w:val="28"/>
        </w:rPr>
        <w:t>各模板文件生成</w:t>
      </w:r>
      <w:r w:rsidR="008E4678" w:rsidRPr="005910CA">
        <w:rPr>
          <w:rFonts w:eastAsia="宋体" w:hint="eastAsia"/>
          <w:kern w:val="0"/>
          <w:szCs w:val="28"/>
        </w:rPr>
        <w:t>对应的</w:t>
      </w:r>
      <w:r w:rsidRPr="005910CA">
        <w:rPr>
          <w:rFonts w:eastAsia="宋体" w:hint="eastAsia"/>
          <w:kern w:val="0"/>
          <w:szCs w:val="28"/>
        </w:rPr>
        <w:t>各模板解析类，利用与目标应用协议报文匹配的模板解析类对目标应用协议报文进行解析，最终输出解析结果。</w:t>
      </w:r>
      <w:r w:rsidRPr="005910CA">
        <w:rPr>
          <w:rFonts w:eastAsia="宋体" w:hint="eastAsia"/>
        </w:rPr>
        <w:t>本发明实施例</w:t>
      </w:r>
      <w:r w:rsidR="00535175" w:rsidRPr="005910CA">
        <w:rPr>
          <w:rFonts w:eastAsia="宋体" w:hint="eastAsia"/>
          <w:kern w:val="0"/>
          <w:szCs w:val="28"/>
        </w:rPr>
        <w:t>在</w:t>
      </w:r>
      <w:r w:rsidRPr="005910CA">
        <w:rPr>
          <w:rFonts w:eastAsia="宋体" w:hint="eastAsia"/>
          <w:kern w:val="0"/>
          <w:szCs w:val="28"/>
        </w:rPr>
        <w:t>原</w:t>
      </w:r>
      <w:r w:rsidRPr="005910CA">
        <w:rPr>
          <w:rFonts w:eastAsia="宋体" w:hint="eastAsia"/>
        </w:rPr>
        <w:t>始应用协议报文的</w:t>
      </w:r>
      <w:commentRangeStart w:id="0"/>
      <w:r w:rsidRPr="005910CA">
        <w:rPr>
          <w:rFonts w:eastAsia="宋体" w:hint="eastAsia"/>
        </w:rPr>
        <w:t>格式发生变化，或需要提取一种新格式</w:t>
      </w:r>
      <w:commentRangeEnd w:id="0"/>
      <w:r w:rsidR="005E7D62">
        <w:rPr>
          <w:rStyle w:val="ac"/>
          <w:rFonts w:eastAsia="宋体" w:cs="Times New Roman"/>
          <w:spacing w:val="6"/>
          <w:kern w:val="0"/>
        </w:rPr>
        <w:commentReference w:id="0"/>
      </w:r>
      <w:r w:rsidRPr="005910CA">
        <w:rPr>
          <w:rFonts w:eastAsia="宋体" w:hint="eastAsia"/>
        </w:rPr>
        <w:t>的应用协议数据，或需要多提取</w:t>
      </w:r>
      <w:r w:rsidR="00A11FC6" w:rsidRPr="005910CA">
        <w:rPr>
          <w:rFonts w:eastAsia="宋体" w:hint="eastAsia"/>
        </w:rPr>
        <w:t>或删除</w:t>
      </w:r>
      <w:r w:rsidRPr="005910CA">
        <w:rPr>
          <w:rFonts w:eastAsia="宋体" w:hint="eastAsia"/>
        </w:rPr>
        <w:t>提取字段时，无需修改代码或重新发布软件版本，仅通过</w:t>
      </w:r>
      <w:r w:rsidRPr="005910CA">
        <w:rPr>
          <w:rFonts w:eastAsia="宋体" w:hint="eastAsia"/>
          <w:szCs w:val="28"/>
        </w:rPr>
        <w:t>添加、修改或删除模板文件，</w:t>
      </w:r>
      <w:r w:rsidRPr="005910CA">
        <w:rPr>
          <w:rFonts w:eastAsia="宋体" w:hint="eastAsia"/>
        </w:rPr>
        <w:t>即可实现对</w:t>
      </w:r>
      <w:commentRangeStart w:id="1"/>
      <w:r w:rsidRPr="005910CA">
        <w:rPr>
          <w:rFonts w:eastAsia="宋体" w:hint="eastAsia"/>
        </w:rPr>
        <w:t>各类</w:t>
      </w:r>
      <w:commentRangeEnd w:id="1"/>
      <w:r w:rsidR="006C7E13">
        <w:rPr>
          <w:rStyle w:val="ac"/>
          <w:rFonts w:eastAsia="宋体" w:cs="Times New Roman"/>
          <w:spacing w:val="6"/>
          <w:kern w:val="0"/>
        </w:rPr>
        <w:commentReference w:id="1"/>
      </w:r>
      <w:r w:rsidRPr="005910CA">
        <w:rPr>
          <w:rFonts w:eastAsia="宋体" w:hint="eastAsia"/>
        </w:rPr>
        <w:t>应用协议报文的解析，同时实现了</w:t>
      </w:r>
      <w:r w:rsidRPr="005910CA">
        <w:rPr>
          <w:rFonts w:eastAsia="宋体" w:hint="eastAsia"/>
          <w:szCs w:val="28"/>
        </w:rPr>
        <w:t>应用协议解析过程的高效性和</w:t>
      </w:r>
      <w:proofErr w:type="gramStart"/>
      <w:r w:rsidRPr="005910CA">
        <w:rPr>
          <w:rFonts w:eastAsia="宋体" w:hint="eastAsia"/>
          <w:szCs w:val="28"/>
        </w:rPr>
        <w:t>可</w:t>
      </w:r>
      <w:proofErr w:type="gramEnd"/>
      <w:r w:rsidRPr="005910CA">
        <w:rPr>
          <w:rFonts w:eastAsia="宋体" w:hint="eastAsia"/>
          <w:szCs w:val="28"/>
        </w:rPr>
        <w:t>扩展性。</w:t>
      </w:r>
    </w:p>
    <w:p w14:paraId="7FB846C8" w14:textId="4E5C4542" w:rsidR="00563E72" w:rsidRPr="00684A1E" w:rsidRDefault="00684A1E" w:rsidP="00563E72">
      <w:pPr>
        <w:ind w:firstLine="560"/>
        <w:jc w:val="left"/>
        <w:rPr>
          <w:rFonts w:eastAsia="宋体" w:cs="Times New Roman" w:hint="eastAsia"/>
          <w:szCs w:val="28"/>
        </w:rPr>
      </w:pPr>
      <w:commentRangeStart w:id="2"/>
      <w:ins w:id="3" w:author="user" w:date="2017-11-20T16:01:00Z">
        <w:r>
          <w:rPr>
            <w:rFonts w:eastAsia="宋体" w:cs="Times New Roman" w:hint="eastAsia"/>
            <w:szCs w:val="28"/>
          </w:rPr>
          <w:lastRenderedPageBreak/>
          <w:t>下图：</w:t>
        </w:r>
        <w:commentRangeEnd w:id="2"/>
        <w:r>
          <w:rPr>
            <w:rStyle w:val="ac"/>
            <w:rFonts w:eastAsia="宋体" w:cs="Times New Roman"/>
            <w:spacing w:val="6"/>
            <w:kern w:val="0"/>
          </w:rPr>
          <w:commentReference w:id="2"/>
        </w:r>
      </w:ins>
    </w:p>
    <w:p w14:paraId="5B806E20" w14:textId="4CE91A71" w:rsidR="00563E72" w:rsidRPr="005910CA" w:rsidRDefault="00025569" w:rsidP="00C853EF">
      <w:pPr>
        <w:ind w:firstLineChars="0" w:firstLine="0"/>
        <w:jc w:val="center"/>
        <w:rPr>
          <w:rFonts w:eastAsia="宋体" w:cs="Times New Roman"/>
          <w:szCs w:val="28"/>
        </w:rPr>
      </w:pPr>
      <w:r w:rsidRPr="005910CA">
        <w:rPr>
          <w:rFonts w:eastAsia="宋体"/>
        </w:rPr>
        <w:object w:dxaOrig="8080" w:dyaOrig="5109" w14:anchorId="3730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55pt" o:ole="">
            <v:imagedata r:id="rId15" o:title=""/>
          </v:shape>
          <o:OLEObject Type="Embed" ProgID="Visio.Drawing.11" ShapeID="_x0000_i1025" DrawAspect="Content" ObjectID="_1572703017" r:id="rId16"/>
        </w:object>
      </w:r>
    </w:p>
    <w:p w14:paraId="690DAB0C" w14:textId="77777777" w:rsidR="00563E72" w:rsidRPr="005910CA" w:rsidRDefault="00563E72" w:rsidP="00563E72">
      <w:pPr>
        <w:ind w:firstLine="560"/>
        <w:jc w:val="left"/>
        <w:rPr>
          <w:rFonts w:eastAsia="宋体" w:cs="Times New Roman"/>
          <w:szCs w:val="28"/>
        </w:rPr>
      </w:pPr>
    </w:p>
    <w:p w14:paraId="4C67DB01" w14:textId="77777777" w:rsidR="00563E72" w:rsidRPr="005910CA" w:rsidRDefault="00563E72" w:rsidP="00563E72">
      <w:pPr>
        <w:ind w:firstLine="560"/>
        <w:jc w:val="center"/>
        <w:rPr>
          <w:rFonts w:eastAsia="宋体" w:cs="Times New Roman"/>
          <w:szCs w:val="28"/>
        </w:rPr>
        <w:sectPr w:rsidR="00563E72" w:rsidRPr="005910CA" w:rsidSect="00F9772E">
          <w:headerReference w:type="first" r:id="rId17"/>
          <w:footerReference w:type="first" r:id="rId18"/>
          <w:pgSz w:w="11906" w:h="16838" w:code="9"/>
          <w:pgMar w:top="1418" w:right="907" w:bottom="851" w:left="1418" w:header="851" w:footer="851" w:gutter="0"/>
          <w:pgNumType w:start="1"/>
          <w:cols w:space="425"/>
          <w:titlePg/>
          <w:docGrid w:type="lines" w:linePitch="312"/>
        </w:sectPr>
      </w:pPr>
    </w:p>
    <w:p w14:paraId="47498191" w14:textId="77777777" w:rsidR="004753EE" w:rsidRPr="005910CA" w:rsidRDefault="004753EE" w:rsidP="004753EE">
      <w:pPr>
        <w:pStyle w:val="ab"/>
        <w:adjustRightInd w:val="0"/>
        <w:spacing w:after="0" w:line="360" w:lineRule="auto"/>
        <w:ind w:left="561" w:firstLineChars="0" w:firstLine="0"/>
        <w:outlineLvl w:val="0"/>
        <w:rPr>
          <w:rFonts w:eastAsia="宋体"/>
          <w:kern w:val="0"/>
          <w:szCs w:val="28"/>
        </w:rPr>
      </w:pPr>
      <w:r w:rsidRPr="005910CA">
        <w:rPr>
          <w:rFonts w:eastAsia="宋体" w:hint="eastAsia"/>
          <w:kern w:val="0"/>
          <w:szCs w:val="28"/>
        </w:rPr>
        <w:lastRenderedPageBreak/>
        <w:t>1</w:t>
      </w:r>
      <w:r w:rsidRPr="005910CA">
        <w:rPr>
          <w:rFonts w:eastAsia="宋体" w:hint="eastAsia"/>
          <w:kern w:val="0"/>
          <w:szCs w:val="28"/>
        </w:rPr>
        <w:t>、一种</w:t>
      </w:r>
      <w:r w:rsidR="002F7190" w:rsidRPr="005910CA">
        <w:rPr>
          <w:rFonts w:eastAsia="宋体" w:hint="eastAsia"/>
          <w:kern w:val="0"/>
          <w:szCs w:val="28"/>
        </w:rPr>
        <w:t>应用协议</w:t>
      </w:r>
      <w:r w:rsidR="00CA39A0" w:rsidRPr="005910CA">
        <w:rPr>
          <w:rFonts w:eastAsia="宋体" w:hint="eastAsia"/>
          <w:kern w:val="0"/>
          <w:szCs w:val="28"/>
        </w:rPr>
        <w:t>报文</w:t>
      </w:r>
      <w:r w:rsidR="002F7190" w:rsidRPr="005910CA">
        <w:rPr>
          <w:rFonts w:eastAsia="宋体" w:hint="eastAsia"/>
          <w:kern w:val="0"/>
          <w:szCs w:val="28"/>
        </w:rPr>
        <w:t>的</w:t>
      </w:r>
      <w:r w:rsidR="00823AA8" w:rsidRPr="005910CA">
        <w:rPr>
          <w:rFonts w:eastAsia="宋体" w:hint="eastAsia"/>
          <w:kern w:val="0"/>
          <w:szCs w:val="28"/>
        </w:rPr>
        <w:t>自动化</w:t>
      </w:r>
      <w:r w:rsidR="00CA39A0" w:rsidRPr="005910CA">
        <w:rPr>
          <w:rFonts w:eastAsia="宋体" w:hint="eastAsia"/>
          <w:kern w:val="0"/>
          <w:szCs w:val="28"/>
        </w:rPr>
        <w:t>解析</w:t>
      </w:r>
      <w:r w:rsidRPr="005910CA">
        <w:rPr>
          <w:rFonts w:eastAsia="宋体" w:hint="eastAsia"/>
          <w:kern w:val="0"/>
          <w:szCs w:val="28"/>
        </w:rPr>
        <w:t>方法，其特征在于，包括：</w:t>
      </w:r>
    </w:p>
    <w:p w14:paraId="69FC6719" w14:textId="3AEA1B79" w:rsidR="00113D89" w:rsidRPr="005910CA" w:rsidRDefault="00C4511A" w:rsidP="004753E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根据应用协议报文的</w:t>
      </w:r>
      <w:commentRangeStart w:id="4"/>
      <w:r w:rsidRPr="005910CA">
        <w:rPr>
          <w:rFonts w:eastAsia="宋体" w:hint="eastAsia"/>
          <w:kern w:val="0"/>
          <w:szCs w:val="28"/>
        </w:rPr>
        <w:t>协议规则</w:t>
      </w:r>
      <w:commentRangeEnd w:id="4"/>
      <w:r w:rsidR="000163E6">
        <w:rPr>
          <w:rStyle w:val="ac"/>
          <w:rFonts w:eastAsia="宋体" w:cs="Times New Roman"/>
          <w:spacing w:val="6"/>
          <w:kern w:val="0"/>
        </w:rPr>
        <w:commentReference w:id="4"/>
      </w:r>
      <w:r w:rsidRPr="005910CA">
        <w:rPr>
          <w:rFonts w:eastAsia="宋体" w:hint="eastAsia"/>
          <w:kern w:val="0"/>
          <w:szCs w:val="28"/>
        </w:rPr>
        <w:t>添加模板文件</w:t>
      </w:r>
      <w:r w:rsidR="00AD3927" w:rsidRPr="005910CA">
        <w:rPr>
          <w:rFonts w:eastAsia="宋体" w:hint="eastAsia"/>
          <w:kern w:val="0"/>
          <w:szCs w:val="28"/>
        </w:rPr>
        <w:t>，其中</w:t>
      </w:r>
      <w:r w:rsidR="0020315B" w:rsidRPr="005910CA">
        <w:rPr>
          <w:rFonts w:eastAsia="宋体" w:hint="eastAsia"/>
          <w:kern w:val="0"/>
          <w:szCs w:val="28"/>
        </w:rPr>
        <w:t>,</w:t>
      </w:r>
      <w:r w:rsidR="00AD3927" w:rsidRPr="005910CA">
        <w:rPr>
          <w:rFonts w:eastAsia="宋体" w:hint="eastAsia"/>
          <w:kern w:val="0"/>
          <w:szCs w:val="28"/>
        </w:rPr>
        <w:t>所述模板文件是利用预设脚本语言编辑的具有逻辑性的报文解析模板</w:t>
      </w:r>
      <w:r w:rsidR="00113D89" w:rsidRPr="005910CA">
        <w:rPr>
          <w:rFonts w:eastAsia="宋体" w:hint="eastAsia"/>
          <w:kern w:val="0"/>
          <w:szCs w:val="28"/>
        </w:rPr>
        <w:t>；</w:t>
      </w:r>
    </w:p>
    <w:p w14:paraId="130C189B" w14:textId="77777777" w:rsidR="0056069D" w:rsidRPr="005910CA" w:rsidRDefault="00F25F7D" w:rsidP="004753E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对各</w:t>
      </w:r>
      <w:r w:rsidR="0056069D" w:rsidRPr="005910CA">
        <w:rPr>
          <w:rFonts w:eastAsia="宋体" w:hint="eastAsia"/>
          <w:kern w:val="0"/>
          <w:szCs w:val="28"/>
        </w:rPr>
        <w:t>模板文件</w:t>
      </w:r>
      <w:r w:rsidRPr="005910CA">
        <w:rPr>
          <w:rFonts w:eastAsia="宋体" w:hint="eastAsia"/>
          <w:kern w:val="0"/>
          <w:szCs w:val="28"/>
        </w:rPr>
        <w:t>进行</w:t>
      </w:r>
      <w:r w:rsidR="00E12B2C" w:rsidRPr="005910CA">
        <w:rPr>
          <w:rFonts w:eastAsia="宋体" w:hint="eastAsia"/>
          <w:kern w:val="0"/>
          <w:szCs w:val="28"/>
        </w:rPr>
        <w:t>编译</w:t>
      </w:r>
      <w:r w:rsidRPr="005910CA">
        <w:rPr>
          <w:rFonts w:eastAsia="宋体" w:hint="eastAsia"/>
          <w:kern w:val="0"/>
          <w:szCs w:val="28"/>
        </w:rPr>
        <w:t>处理，</w:t>
      </w:r>
      <w:r w:rsidR="0056069D" w:rsidRPr="005910CA">
        <w:rPr>
          <w:rFonts w:eastAsia="宋体" w:hint="eastAsia"/>
          <w:kern w:val="0"/>
          <w:szCs w:val="28"/>
        </w:rPr>
        <w:t>生成</w:t>
      </w:r>
      <w:r w:rsidRPr="005910CA">
        <w:rPr>
          <w:rFonts w:eastAsia="宋体" w:hint="eastAsia"/>
          <w:kern w:val="0"/>
          <w:szCs w:val="28"/>
        </w:rPr>
        <w:t>与所述</w:t>
      </w:r>
      <w:r w:rsidR="00745ADE" w:rsidRPr="005910CA">
        <w:rPr>
          <w:rFonts w:eastAsia="宋体" w:hint="eastAsia"/>
          <w:kern w:val="0"/>
          <w:szCs w:val="28"/>
        </w:rPr>
        <w:t>各</w:t>
      </w:r>
      <w:r w:rsidRPr="005910CA">
        <w:rPr>
          <w:rFonts w:eastAsia="宋体" w:hint="eastAsia"/>
          <w:kern w:val="0"/>
          <w:szCs w:val="28"/>
        </w:rPr>
        <w:t>模板文件相对应</w:t>
      </w:r>
      <w:r w:rsidR="00EA7F45" w:rsidRPr="005910CA">
        <w:rPr>
          <w:rFonts w:eastAsia="宋体" w:hint="eastAsia"/>
          <w:kern w:val="0"/>
          <w:szCs w:val="28"/>
        </w:rPr>
        <w:t>的</w:t>
      </w:r>
      <w:r w:rsidR="00745ADE" w:rsidRPr="005910CA">
        <w:rPr>
          <w:rFonts w:eastAsia="宋体" w:hint="eastAsia"/>
          <w:kern w:val="0"/>
          <w:szCs w:val="28"/>
        </w:rPr>
        <w:t>各</w:t>
      </w:r>
      <w:r w:rsidR="0056069D" w:rsidRPr="005910CA">
        <w:rPr>
          <w:rFonts w:eastAsia="宋体" w:hint="eastAsia"/>
          <w:kern w:val="0"/>
          <w:szCs w:val="28"/>
        </w:rPr>
        <w:t>模板解析类；</w:t>
      </w:r>
    </w:p>
    <w:p w14:paraId="5218A2B6" w14:textId="77777777" w:rsidR="00EA7F45" w:rsidRPr="005910CA" w:rsidRDefault="00742DA1" w:rsidP="0042359D">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r w:rsidR="0025645E" w:rsidRPr="005910CA">
        <w:rPr>
          <w:rFonts w:eastAsia="宋体" w:hint="eastAsia"/>
          <w:kern w:val="0"/>
          <w:szCs w:val="28"/>
        </w:rPr>
        <w:t>与目标应用协议报文匹配的</w:t>
      </w:r>
      <w:r w:rsidR="00745ADE" w:rsidRPr="005910CA">
        <w:rPr>
          <w:rFonts w:eastAsia="宋体" w:hint="eastAsia"/>
          <w:kern w:val="0"/>
          <w:szCs w:val="28"/>
        </w:rPr>
        <w:t>模板解析类对</w:t>
      </w:r>
      <w:r w:rsidR="0025645E" w:rsidRPr="005910CA">
        <w:rPr>
          <w:rFonts w:eastAsia="宋体" w:hint="eastAsia"/>
          <w:kern w:val="0"/>
          <w:szCs w:val="28"/>
        </w:rPr>
        <w:t>所述</w:t>
      </w:r>
      <w:r w:rsidR="00745ADE" w:rsidRPr="005910CA">
        <w:rPr>
          <w:rFonts w:eastAsia="宋体" w:hint="eastAsia"/>
          <w:kern w:val="0"/>
          <w:szCs w:val="28"/>
        </w:rPr>
        <w:t>目标</w:t>
      </w:r>
      <w:r w:rsidRPr="005910CA">
        <w:rPr>
          <w:rFonts w:eastAsia="宋体" w:hint="eastAsia"/>
          <w:kern w:val="0"/>
          <w:szCs w:val="28"/>
        </w:rPr>
        <w:t>应用协议报文进行解析</w:t>
      </w:r>
      <w:r w:rsidR="00E12B2C" w:rsidRPr="005910CA">
        <w:rPr>
          <w:rFonts w:eastAsia="宋体" w:hint="eastAsia"/>
          <w:kern w:val="0"/>
          <w:szCs w:val="28"/>
        </w:rPr>
        <w:t>，</w:t>
      </w:r>
      <w:r w:rsidR="0042359D" w:rsidRPr="005910CA">
        <w:rPr>
          <w:rFonts w:eastAsia="宋体" w:hint="eastAsia"/>
          <w:kern w:val="0"/>
          <w:szCs w:val="28"/>
        </w:rPr>
        <w:t>并输出解析结果</w:t>
      </w:r>
      <w:r w:rsidR="00EA7F45" w:rsidRPr="005910CA">
        <w:rPr>
          <w:rFonts w:eastAsia="宋体" w:hint="eastAsia"/>
          <w:kern w:val="0"/>
          <w:szCs w:val="28"/>
        </w:rPr>
        <w:t>。</w:t>
      </w:r>
    </w:p>
    <w:p w14:paraId="162706FF" w14:textId="77777777" w:rsidR="00AB4B81" w:rsidRPr="005910CA" w:rsidRDefault="00F82A55" w:rsidP="00AD3927">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2</w:t>
      </w:r>
      <w:r w:rsidR="00AB4B81" w:rsidRPr="005910CA">
        <w:rPr>
          <w:rFonts w:eastAsia="宋体" w:hint="eastAsia"/>
          <w:kern w:val="0"/>
          <w:szCs w:val="28"/>
        </w:rPr>
        <w:t>、根据权利要求</w:t>
      </w:r>
      <w:r w:rsidR="00AB4B81" w:rsidRPr="005910CA">
        <w:rPr>
          <w:rFonts w:eastAsia="宋体" w:hint="eastAsia"/>
          <w:kern w:val="0"/>
          <w:szCs w:val="28"/>
        </w:rPr>
        <w:t>1</w:t>
      </w:r>
      <w:r w:rsidR="00AB4B81" w:rsidRPr="005910CA">
        <w:rPr>
          <w:rFonts w:eastAsia="宋体" w:hint="eastAsia"/>
          <w:kern w:val="0"/>
          <w:szCs w:val="28"/>
        </w:rPr>
        <w:t>所述的方法，其特征在于，</w:t>
      </w:r>
      <w:r w:rsidR="00D22CB9" w:rsidRPr="005910CA">
        <w:rPr>
          <w:rFonts w:eastAsia="宋体" w:hint="eastAsia"/>
          <w:kern w:val="0"/>
          <w:szCs w:val="28"/>
        </w:rPr>
        <w:t>所述</w:t>
      </w:r>
      <w:r w:rsidR="007C34E3" w:rsidRPr="005910CA">
        <w:rPr>
          <w:rFonts w:eastAsia="宋体" w:hint="eastAsia"/>
          <w:kern w:val="0"/>
          <w:szCs w:val="28"/>
        </w:rPr>
        <w:t>模板解析类包括：</w:t>
      </w:r>
      <w:r w:rsidR="0059092E" w:rsidRPr="005910CA">
        <w:rPr>
          <w:rFonts w:eastAsia="宋体" w:hint="eastAsia"/>
          <w:kern w:val="0"/>
          <w:szCs w:val="28"/>
        </w:rPr>
        <w:t>模板匹配单元</w:t>
      </w:r>
      <w:r w:rsidR="00AD3927" w:rsidRPr="005910CA">
        <w:rPr>
          <w:rFonts w:eastAsia="宋体" w:hint="eastAsia"/>
          <w:kern w:val="0"/>
          <w:szCs w:val="28"/>
        </w:rPr>
        <w:t>、</w:t>
      </w:r>
      <w:r w:rsidR="000B680B" w:rsidRPr="005910CA">
        <w:rPr>
          <w:rFonts w:eastAsia="宋体" w:hint="eastAsia"/>
          <w:kern w:val="0"/>
          <w:szCs w:val="28"/>
        </w:rPr>
        <w:t>模板校验单元</w:t>
      </w:r>
      <w:r w:rsidR="00AD3927" w:rsidRPr="005910CA">
        <w:rPr>
          <w:rFonts w:eastAsia="宋体" w:hint="eastAsia"/>
          <w:kern w:val="0"/>
          <w:szCs w:val="28"/>
        </w:rPr>
        <w:t>、</w:t>
      </w:r>
      <w:r w:rsidR="0059092E" w:rsidRPr="005910CA">
        <w:rPr>
          <w:rFonts w:eastAsia="宋体" w:hint="eastAsia"/>
          <w:kern w:val="0"/>
          <w:szCs w:val="28"/>
        </w:rPr>
        <w:t>字段提取单元和数据输出单元</w:t>
      </w:r>
      <w:r w:rsidR="00AB4B81" w:rsidRPr="005910CA">
        <w:rPr>
          <w:rFonts w:eastAsia="宋体" w:hint="eastAsia"/>
          <w:kern w:val="0"/>
          <w:szCs w:val="28"/>
        </w:rPr>
        <w:t>。</w:t>
      </w:r>
    </w:p>
    <w:p w14:paraId="7244272C" w14:textId="77777777" w:rsidR="00AB4B81" w:rsidRPr="005910CA" w:rsidRDefault="00F82A55"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3</w:t>
      </w:r>
      <w:r w:rsidR="00AB4B81" w:rsidRPr="005910CA">
        <w:rPr>
          <w:rFonts w:eastAsia="宋体" w:hint="eastAsia"/>
          <w:kern w:val="0"/>
          <w:szCs w:val="28"/>
        </w:rPr>
        <w:t>、根据权利要求</w:t>
      </w:r>
      <w:r w:rsidRPr="005910CA">
        <w:rPr>
          <w:rFonts w:eastAsia="宋体" w:hint="eastAsia"/>
          <w:kern w:val="0"/>
          <w:szCs w:val="28"/>
        </w:rPr>
        <w:t>2</w:t>
      </w:r>
      <w:r w:rsidR="00AB4B81" w:rsidRPr="005910CA">
        <w:rPr>
          <w:rFonts w:eastAsia="宋体" w:hint="eastAsia"/>
          <w:kern w:val="0"/>
          <w:szCs w:val="28"/>
        </w:rPr>
        <w:t>所述的方法，其特征在于，利用</w:t>
      </w:r>
      <w:r w:rsidR="007C36A2" w:rsidRPr="005910CA">
        <w:rPr>
          <w:rFonts w:eastAsia="宋体" w:hint="eastAsia"/>
          <w:kern w:val="0"/>
          <w:szCs w:val="28"/>
        </w:rPr>
        <w:t>与目标应用协议报文匹配的</w:t>
      </w:r>
      <w:r w:rsidR="00745ADE" w:rsidRPr="005910CA">
        <w:rPr>
          <w:rFonts w:eastAsia="宋体" w:hint="eastAsia"/>
          <w:kern w:val="0"/>
          <w:szCs w:val="28"/>
        </w:rPr>
        <w:t>模板解析类对</w:t>
      </w:r>
      <w:r w:rsidR="007C36A2" w:rsidRPr="005910CA">
        <w:rPr>
          <w:rFonts w:eastAsia="宋体" w:hint="eastAsia"/>
          <w:kern w:val="0"/>
          <w:szCs w:val="28"/>
        </w:rPr>
        <w:t>所述</w:t>
      </w:r>
      <w:r w:rsidR="00745ADE" w:rsidRPr="005910CA">
        <w:rPr>
          <w:rFonts w:eastAsia="宋体" w:hint="eastAsia"/>
          <w:kern w:val="0"/>
          <w:szCs w:val="28"/>
        </w:rPr>
        <w:t>目标</w:t>
      </w:r>
      <w:r w:rsidR="00AB4B81" w:rsidRPr="005910CA">
        <w:rPr>
          <w:rFonts w:eastAsia="宋体" w:hint="eastAsia"/>
          <w:kern w:val="0"/>
          <w:szCs w:val="28"/>
        </w:rPr>
        <w:t>应用协议报文</w:t>
      </w:r>
      <w:r w:rsidR="00745ADE" w:rsidRPr="005910CA">
        <w:rPr>
          <w:rFonts w:eastAsia="宋体" w:hint="eastAsia"/>
          <w:kern w:val="0"/>
          <w:szCs w:val="28"/>
        </w:rPr>
        <w:t>进行解析</w:t>
      </w:r>
      <w:r w:rsidR="001D7B88" w:rsidRPr="005910CA">
        <w:rPr>
          <w:rFonts w:eastAsia="宋体" w:hint="eastAsia"/>
          <w:kern w:val="0"/>
          <w:szCs w:val="28"/>
        </w:rPr>
        <w:t>，</w:t>
      </w:r>
      <w:r w:rsidR="0042359D" w:rsidRPr="005910CA">
        <w:rPr>
          <w:rFonts w:eastAsia="宋体" w:hint="eastAsia"/>
          <w:kern w:val="0"/>
          <w:szCs w:val="28"/>
        </w:rPr>
        <w:t>并输出解析结果</w:t>
      </w:r>
      <w:r w:rsidR="00AB4B81" w:rsidRPr="005910CA">
        <w:rPr>
          <w:rFonts w:eastAsia="宋体" w:hint="eastAsia"/>
          <w:kern w:val="0"/>
          <w:szCs w:val="28"/>
        </w:rPr>
        <w:t>，包括：</w:t>
      </w:r>
    </w:p>
    <w:p w14:paraId="3B9FA837" w14:textId="510C4305" w:rsidR="00AB4B81" w:rsidRPr="005910CA" w:rsidRDefault="00AB4B81"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对所述</w:t>
      </w:r>
      <w:r w:rsidR="00934B7C" w:rsidRPr="005910CA">
        <w:rPr>
          <w:rFonts w:eastAsia="宋体" w:hint="eastAsia"/>
          <w:kern w:val="0"/>
          <w:szCs w:val="28"/>
        </w:rPr>
        <w:t>目标</w:t>
      </w:r>
      <w:r w:rsidRPr="005910CA">
        <w:rPr>
          <w:rFonts w:eastAsia="宋体" w:hint="eastAsia"/>
          <w:kern w:val="0"/>
          <w:szCs w:val="28"/>
        </w:rPr>
        <w:t>应用协议报文</w:t>
      </w:r>
      <w:r w:rsidR="00592B98" w:rsidRPr="005910CA">
        <w:rPr>
          <w:rFonts w:eastAsia="宋体" w:hint="eastAsia"/>
          <w:kern w:val="0"/>
          <w:szCs w:val="28"/>
        </w:rPr>
        <w:t>的头部</w:t>
      </w:r>
      <w:r w:rsidRPr="005910CA">
        <w:rPr>
          <w:rFonts w:eastAsia="宋体" w:hint="eastAsia"/>
          <w:kern w:val="0"/>
          <w:szCs w:val="28"/>
        </w:rPr>
        <w:t>进行解析，</w:t>
      </w:r>
      <w:r w:rsidR="00250DE6" w:rsidRPr="005910CA">
        <w:rPr>
          <w:rFonts w:eastAsia="宋体" w:hint="eastAsia"/>
          <w:kern w:val="0"/>
          <w:szCs w:val="28"/>
        </w:rPr>
        <w:t>得到</w:t>
      </w:r>
      <w:r w:rsidR="00250DE6" w:rsidRPr="005910CA">
        <w:rPr>
          <w:rFonts w:eastAsia="宋体" w:hint="eastAsia"/>
          <w:kern w:val="0"/>
          <w:szCs w:val="28"/>
        </w:rPr>
        <w:t>HOST</w:t>
      </w:r>
      <w:r w:rsidR="00250DE6" w:rsidRPr="005910CA">
        <w:rPr>
          <w:rFonts w:eastAsia="宋体" w:hint="eastAsia"/>
          <w:kern w:val="0"/>
          <w:szCs w:val="28"/>
        </w:rPr>
        <w:t>、</w:t>
      </w:r>
      <w:r w:rsidR="00250DE6" w:rsidRPr="005910CA">
        <w:rPr>
          <w:rFonts w:eastAsia="宋体" w:hint="eastAsia"/>
          <w:kern w:val="0"/>
          <w:szCs w:val="28"/>
        </w:rPr>
        <w:t>URL</w:t>
      </w:r>
      <w:r w:rsidR="00250DE6" w:rsidRPr="005910CA">
        <w:rPr>
          <w:rFonts w:eastAsia="宋体" w:hint="eastAsia"/>
          <w:kern w:val="0"/>
          <w:szCs w:val="28"/>
        </w:rPr>
        <w:t>和</w:t>
      </w:r>
      <w:r w:rsidR="00250DE6" w:rsidRPr="005910CA">
        <w:rPr>
          <w:rFonts w:eastAsia="宋体" w:hint="eastAsia"/>
          <w:kern w:val="0"/>
          <w:szCs w:val="28"/>
        </w:rPr>
        <w:t>METHOD</w:t>
      </w:r>
      <w:r w:rsidRPr="005910CA">
        <w:rPr>
          <w:rFonts w:eastAsia="宋体" w:hint="eastAsia"/>
          <w:kern w:val="0"/>
          <w:szCs w:val="28"/>
        </w:rPr>
        <w:t>三元组；</w:t>
      </w:r>
    </w:p>
    <w:p w14:paraId="770508BD" w14:textId="77777777" w:rsidR="005C726E" w:rsidRPr="005910CA" w:rsidRDefault="00AB4B81"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将解析出的所述</w:t>
      </w:r>
      <w:r w:rsidR="00250DE6" w:rsidRPr="005910CA">
        <w:rPr>
          <w:rFonts w:eastAsia="宋体" w:hint="eastAsia"/>
          <w:kern w:val="0"/>
          <w:szCs w:val="28"/>
        </w:rPr>
        <w:t>HOST</w:t>
      </w:r>
      <w:r w:rsidR="00250DE6" w:rsidRPr="005910CA">
        <w:rPr>
          <w:rFonts w:eastAsia="宋体" w:hint="eastAsia"/>
          <w:kern w:val="0"/>
          <w:szCs w:val="28"/>
        </w:rPr>
        <w:t>、</w:t>
      </w:r>
      <w:r w:rsidR="00250DE6" w:rsidRPr="005910CA">
        <w:rPr>
          <w:rFonts w:eastAsia="宋体" w:hint="eastAsia"/>
          <w:kern w:val="0"/>
          <w:szCs w:val="28"/>
        </w:rPr>
        <w:t>URL</w:t>
      </w:r>
      <w:r w:rsidR="00250DE6" w:rsidRPr="005910CA">
        <w:rPr>
          <w:rFonts w:eastAsia="宋体" w:hint="eastAsia"/>
          <w:kern w:val="0"/>
          <w:szCs w:val="28"/>
        </w:rPr>
        <w:t>和</w:t>
      </w:r>
      <w:r w:rsidR="00250DE6" w:rsidRPr="005910CA">
        <w:rPr>
          <w:rFonts w:eastAsia="宋体" w:hint="eastAsia"/>
          <w:kern w:val="0"/>
          <w:szCs w:val="28"/>
        </w:rPr>
        <w:t>METHOD</w:t>
      </w:r>
      <w:r w:rsidR="004F2748" w:rsidRPr="005910CA">
        <w:rPr>
          <w:rFonts w:eastAsia="宋体" w:hint="eastAsia"/>
          <w:kern w:val="0"/>
          <w:szCs w:val="28"/>
        </w:rPr>
        <w:t>三元组与各</w:t>
      </w:r>
      <w:r w:rsidR="007C34E3" w:rsidRPr="005910CA">
        <w:rPr>
          <w:rFonts w:eastAsia="宋体" w:hint="eastAsia"/>
          <w:kern w:val="0"/>
          <w:szCs w:val="28"/>
        </w:rPr>
        <w:t>模板</w:t>
      </w:r>
      <w:r w:rsidRPr="005910CA">
        <w:rPr>
          <w:rFonts w:eastAsia="宋体" w:hint="eastAsia"/>
          <w:kern w:val="0"/>
          <w:szCs w:val="28"/>
        </w:rPr>
        <w:t>匹配</w:t>
      </w:r>
      <w:r w:rsidR="0059092E" w:rsidRPr="005910CA">
        <w:rPr>
          <w:rFonts w:eastAsia="宋体" w:hint="eastAsia"/>
          <w:kern w:val="0"/>
          <w:szCs w:val="28"/>
        </w:rPr>
        <w:t>单元</w:t>
      </w:r>
      <w:r w:rsidR="00A5736E" w:rsidRPr="005910CA">
        <w:rPr>
          <w:rFonts w:eastAsia="宋体" w:hint="eastAsia"/>
          <w:kern w:val="0"/>
          <w:szCs w:val="28"/>
        </w:rPr>
        <w:t>中</w:t>
      </w:r>
      <w:r w:rsidR="00592B98" w:rsidRPr="005910CA">
        <w:rPr>
          <w:rFonts w:eastAsia="宋体" w:hint="eastAsia"/>
          <w:kern w:val="0"/>
          <w:szCs w:val="28"/>
        </w:rPr>
        <w:t>的匹配信息</w:t>
      </w:r>
      <w:r w:rsidRPr="005910CA">
        <w:rPr>
          <w:rFonts w:eastAsia="宋体" w:hint="eastAsia"/>
          <w:kern w:val="0"/>
          <w:szCs w:val="28"/>
        </w:rPr>
        <w:t>进行</w:t>
      </w:r>
      <w:r w:rsidR="007C34E3" w:rsidRPr="005910CA">
        <w:rPr>
          <w:rFonts w:eastAsia="宋体" w:hint="eastAsia"/>
          <w:kern w:val="0"/>
          <w:szCs w:val="28"/>
        </w:rPr>
        <w:t>模板</w:t>
      </w:r>
      <w:r w:rsidRPr="005910CA">
        <w:rPr>
          <w:rFonts w:eastAsia="宋体" w:hint="eastAsia"/>
          <w:kern w:val="0"/>
          <w:szCs w:val="28"/>
        </w:rPr>
        <w:t>匹配</w:t>
      </w:r>
      <w:r w:rsidR="005C726E" w:rsidRPr="005910CA">
        <w:rPr>
          <w:rFonts w:eastAsia="宋体" w:hint="eastAsia"/>
          <w:kern w:val="0"/>
          <w:szCs w:val="28"/>
        </w:rPr>
        <w:t>；</w:t>
      </w:r>
    </w:p>
    <w:p w14:paraId="172D34CC" w14:textId="77777777" w:rsidR="005C726E" w:rsidRPr="005910CA" w:rsidRDefault="00A5736E"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如果存在</w:t>
      </w:r>
      <w:r w:rsidR="005C726E" w:rsidRPr="005910CA">
        <w:rPr>
          <w:rFonts w:eastAsia="宋体" w:hint="eastAsia"/>
          <w:kern w:val="0"/>
          <w:szCs w:val="28"/>
        </w:rPr>
        <w:t>与</w:t>
      </w:r>
      <w:r w:rsidR="00AB4B81" w:rsidRPr="005910CA">
        <w:rPr>
          <w:rFonts w:eastAsia="宋体" w:hint="eastAsia"/>
          <w:kern w:val="0"/>
          <w:szCs w:val="28"/>
        </w:rPr>
        <w:t>所述</w:t>
      </w:r>
      <w:r w:rsidR="00F85666" w:rsidRPr="005910CA">
        <w:rPr>
          <w:rFonts w:eastAsia="宋体" w:hint="eastAsia"/>
          <w:kern w:val="0"/>
          <w:szCs w:val="28"/>
        </w:rPr>
        <w:t>HOST</w:t>
      </w:r>
      <w:r w:rsidR="00F85666" w:rsidRPr="005910CA">
        <w:rPr>
          <w:rFonts w:eastAsia="宋体" w:hint="eastAsia"/>
          <w:kern w:val="0"/>
          <w:szCs w:val="28"/>
        </w:rPr>
        <w:t>、</w:t>
      </w:r>
      <w:r w:rsidR="00F85666" w:rsidRPr="005910CA">
        <w:rPr>
          <w:rFonts w:eastAsia="宋体" w:hint="eastAsia"/>
          <w:kern w:val="0"/>
          <w:szCs w:val="28"/>
        </w:rPr>
        <w:t>URL</w:t>
      </w:r>
      <w:r w:rsidR="00F85666" w:rsidRPr="005910CA">
        <w:rPr>
          <w:rFonts w:eastAsia="宋体" w:hint="eastAsia"/>
          <w:kern w:val="0"/>
          <w:szCs w:val="28"/>
        </w:rPr>
        <w:t>和</w:t>
      </w:r>
      <w:r w:rsidR="00F85666" w:rsidRPr="005910CA">
        <w:rPr>
          <w:rFonts w:eastAsia="宋体" w:hint="eastAsia"/>
          <w:kern w:val="0"/>
          <w:szCs w:val="28"/>
        </w:rPr>
        <w:t>METHOD</w:t>
      </w:r>
      <w:r w:rsidR="00AB4B81" w:rsidRPr="005910CA">
        <w:rPr>
          <w:rFonts w:eastAsia="宋体" w:hint="eastAsia"/>
          <w:kern w:val="0"/>
          <w:szCs w:val="28"/>
        </w:rPr>
        <w:t>三元组</w:t>
      </w:r>
      <w:r w:rsidR="005C726E" w:rsidRPr="005910CA">
        <w:rPr>
          <w:rFonts w:eastAsia="宋体" w:hint="eastAsia"/>
          <w:kern w:val="0"/>
          <w:szCs w:val="28"/>
        </w:rPr>
        <w:t>匹配的</w:t>
      </w:r>
      <w:commentRangeStart w:id="5"/>
      <w:r w:rsidRPr="005910CA">
        <w:rPr>
          <w:rFonts w:eastAsia="宋体" w:hint="eastAsia"/>
          <w:kern w:val="0"/>
          <w:szCs w:val="28"/>
        </w:rPr>
        <w:t>第一</w:t>
      </w:r>
      <w:commentRangeEnd w:id="5"/>
      <w:r w:rsidR="006027DE">
        <w:rPr>
          <w:rStyle w:val="ac"/>
          <w:rFonts w:eastAsia="宋体" w:cs="Times New Roman"/>
          <w:spacing w:val="6"/>
          <w:kern w:val="0"/>
        </w:rPr>
        <w:commentReference w:id="5"/>
      </w:r>
      <w:r w:rsidR="007D3A05" w:rsidRPr="005910CA">
        <w:rPr>
          <w:rFonts w:eastAsia="宋体" w:hint="eastAsia"/>
          <w:kern w:val="0"/>
          <w:szCs w:val="28"/>
        </w:rPr>
        <w:t>模板</w:t>
      </w:r>
      <w:r w:rsidR="005C726E" w:rsidRPr="005910CA">
        <w:rPr>
          <w:rFonts w:eastAsia="宋体" w:hint="eastAsia"/>
          <w:kern w:val="0"/>
          <w:szCs w:val="28"/>
        </w:rPr>
        <w:t>解析类，获取所述目标应用协议报文中</w:t>
      </w:r>
      <w:r w:rsidR="005C726E" w:rsidRPr="005910CA">
        <w:rPr>
          <w:rFonts w:eastAsia="宋体" w:hint="eastAsia"/>
          <w:kern w:val="0"/>
          <w:szCs w:val="28"/>
        </w:rPr>
        <w:t>HEAD</w:t>
      </w:r>
      <w:r w:rsidR="005C726E" w:rsidRPr="005910CA">
        <w:rPr>
          <w:rFonts w:eastAsia="宋体" w:hint="eastAsia"/>
          <w:kern w:val="0"/>
          <w:szCs w:val="28"/>
        </w:rPr>
        <w:t>和</w:t>
      </w:r>
      <w:r w:rsidR="005C726E" w:rsidRPr="005910CA">
        <w:rPr>
          <w:rFonts w:eastAsia="宋体" w:hint="eastAsia"/>
          <w:kern w:val="0"/>
          <w:szCs w:val="28"/>
        </w:rPr>
        <w:t>BODY</w:t>
      </w:r>
      <w:r w:rsidR="005C726E" w:rsidRPr="005910CA">
        <w:rPr>
          <w:rFonts w:eastAsia="宋体" w:hint="eastAsia"/>
          <w:kern w:val="0"/>
          <w:szCs w:val="28"/>
        </w:rPr>
        <w:t>的指定内容；</w:t>
      </w:r>
    </w:p>
    <w:p w14:paraId="3C4F2C95" w14:textId="41DE73A0" w:rsidR="008F48AC" w:rsidRPr="005910CA" w:rsidRDefault="005C726E"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将所述指定内容与</w:t>
      </w:r>
      <w:r w:rsidR="00A5736E" w:rsidRPr="005910CA">
        <w:rPr>
          <w:rFonts w:eastAsia="宋体" w:hint="eastAsia"/>
          <w:kern w:val="0"/>
          <w:szCs w:val="28"/>
        </w:rPr>
        <w:t>所述第一</w:t>
      </w:r>
      <w:r w:rsidRPr="005910CA">
        <w:rPr>
          <w:rFonts w:eastAsia="宋体" w:hint="eastAsia"/>
          <w:kern w:val="0"/>
          <w:szCs w:val="28"/>
        </w:rPr>
        <w:t>模板解析类</w:t>
      </w:r>
      <w:r w:rsidR="00A5736E" w:rsidRPr="005910CA">
        <w:rPr>
          <w:rFonts w:eastAsia="宋体" w:hint="eastAsia"/>
          <w:kern w:val="0"/>
          <w:szCs w:val="28"/>
        </w:rPr>
        <w:t>的模板校验单元中</w:t>
      </w:r>
      <w:r w:rsidRPr="005910CA">
        <w:rPr>
          <w:rFonts w:eastAsia="宋体" w:hint="eastAsia"/>
          <w:kern w:val="0"/>
          <w:szCs w:val="28"/>
        </w:rPr>
        <w:t>的校验信息进行</w:t>
      </w:r>
      <w:r w:rsidR="00A5736E" w:rsidRPr="005910CA">
        <w:rPr>
          <w:rFonts w:eastAsia="宋体" w:hint="eastAsia"/>
          <w:kern w:val="0"/>
          <w:szCs w:val="28"/>
        </w:rPr>
        <w:t>匹配校验</w:t>
      </w:r>
      <w:r w:rsidRPr="005910CA">
        <w:rPr>
          <w:rFonts w:eastAsia="宋体" w:hint="eastAsia"/>
          <w:kern w:val="0"/>
          <w:szCs w:val="28"/>
        </w:rPr>
        <w:t>，利用</w:t>
      </w:r>
      <w:r w:rsidR="00E21618" w:rsidRPr="005910CA">
        <w:rPr>
          <w:rFonts w:eastAsia="宋体" w:hint="eastAsia"/>
          <w:kern w:val="0"/>
          <w:szCs w:val="28"/>
        </w:rPr>
        <w:t>校验成功的</w:t>
      </w:r>
      <w:r w:rsidR="00A5736E" w:rsidRPr="005910CA">
        <w:rPr>
          <w:rFonts w:eastAsia="宋体" w:hint="eastAsia"/>
          <w:kern w:val="0"/>
          <w:szCs w:val="28"/>
        </w:rPr>
        <w:t>第一</w:t>
      </w:r>
      <w:r w:rsidRPr="005910CA">
        <w:rPr>
          <w:rFonts w:eastAsia="宋体" w:hint="eastAsia"/>
          <w:kern w:val="0"/>
          <w:szCs w:val="28"/>
        </w:rPr>
        <w:t>模板解析类解析所述目标应用协议报文</w:t>
      </w:r>
      <w:r w:rsidR="001D7B88" w:rsidRPr="005910CA">
        <w:rPr>
          <w:rFonts w:eastAsia="宋体" w:hint="eastAsia"/>
          <w:kern w:val="0"/>
          <w:szCs w:val="28"/>
        </w:rPr>
        <w:t>，并输出解析结果</w:t>
      </w:r>
      <w:r w:rsidR="008F48AC" w:rsidRPr="005910CA">
        <w:rPr>
          <w:rFonts w:eastAsia="宋体" w:hint="eastAsia"/>
          <w:kern w:val="0"/>
          <w:szCs w:val="28"/>
        </w:rPr>
        <w:t>。</w:t>
      </w:r>
    </w:p>
    <w:p w14:paraId="446E2BFE" w14:textId="77777777" w:rsidR="00F85666" w:rsidRPr="005910CA" w:rsidRDefault="008F48AC" w:rsidP="00F85666">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4</w:t>
      </w:r>
      <w:r w:rsidRPr="005910CA">
        <w:rPr>
          <w:rFonts w:eastAsia="宋体" w:hint="eastAsia"/>
          <w:kern w:val="0"/>
          <w:szCs w:val="28"/>
        </w:rPr>
        <w:t>、根据权利要求</w:t>
      </w:r>
      <w:r w:rsidRPr="005910CA">
        <w:rPr>
          <w:rFonts w:eastAsia="宋体" w:hint="eastAsia"/>
          <w:kern w:val="0"/>
          <w:szCs w:val="28"/>
        </w:rPr>
        <w:t>3</w:t>
      </w:r>
      <w:r w:rsidRPr="005910CA">
        <w:rPr>
          <w:rFonts w:eastAsia="宋体" w:hint="eastAsia"/>
          <w:kern w:val="0"/>
          <w:szCs w:val="28"/>
        </w:rPr>
        <w:t>所述的方法，其特征在于，利用</w:t>
      </w:r>
      <w:r w:rsidR="00A5736E" w:rsidRPr="005910CA">
        <w:rPr>
          <w:rFonts w:eastAsia="宋体" w:hint="eastAsia"/>
          <w:kern w:val="0"/>
          <w:szCs w:val="28"/>
        </w:rPr>
        <w:t>所述第一</w:t>
      </w:r>
      <w:r w:rsidRPr="005910CA">
        <w:rPr>
          <w:rFonts w:eastAsia="宋体" w:hint="eastAsia"/>
          <w:kern w:val="0"/>
          <w:szCs w:val="28"/>
        </w:rPr>
        <w:t>模板</w:t>
      </w:r>
      <w:r w:rsidR="00A5736E" w:rsidRPr="005910CA">
        <w:rPr>
          <w:rFonts w:eastAsia="宋体" w:hint="eastAsia"/>
          <w:kern w:val="0"/>
          <w:szCs w:val="28"/>
        </w:rPr>
        <w:t>解析类解析</w:t>
      </w:r>
      <w:r w:rsidRPr="005910CA">
        <w:rPr>
          <w:rFonts w:eastAsia="宋体" w:hint="eastAsia"/>
          <w:kern w:val="0"/>
          <w:szCs w:val="28"/>
        </w:rPr>
        <w:t>所述目标应用协议报文</w:t>
      </w:r>
      <w:r w:rsidR="001D7B88" w:rsidRPr="005910CA">
        <w:rPr>
          <w:rFonts w:eastAsia="宋体" w:hint="eastAsia"/>
          <w:kern w:val="0"/>
          <w:szCs w:val="28"/>
        </w:rPr>
        <w:t>，</w:t>
      </w:r>
      <w:r w:rsidR="002322E6" w:rsidRPr="005910CA">
        <w:rPr>
          <w:rFonts w:eastAsia="宋体" w:hint="eastAsia"/>
          <w:kern w:val="0"/>
          <w:szCs w:val="28"/>
        </w:rPr>
        <w:t>并输出解析结果</w:t>
      </w:r>
      <w:r w:rsidR="00F85666" w:rsidRPr="005910CA">
        <w:rPr>
          <w:rFonts w:eastAsia="宋体" w:hint="eastAsia"/>
          <w:kern w:val="0"/>
          <w:szCs w:val="28"/>
        </w:rPr>
        <w:t>，</w:t>
      </w:r>
      <w:commentRangeStart w:id="6"/>
      <w:r w:rsidR="00F85666" w:rsidRPr="005910CA">
        <w:rPr>
          <w:rFonts w:eastAsia="宋体" w:hint="eastAsia"/>
          <w:kern w:val="0"/>
          <w:szCs w:val="28"/>
        </w:rPr>
        <w:t>包括：</w:t>
      </w:r>
      <w:commentRangeEnd w:id="6"/>
      <w:r w:rsidR="00F219BC">
        <w:rPr>
          <w:rStyle w:val="ac"/>
          <w:rFonts w:eastAsia="宋体" w:cs="Times New Roman"/>
          <w:spacing w:val="6"/>
          <w:kern w:val="0"/>
        </w:rPr>
        <w:commentReference w:id="6"/>
      </w:r>
    </w:p>
    <w:p w14:paraId="519A7D46" w14:textId="77777777" w:rsidR="00AB4B81" w:rsidRPr="005910CA" w:rsidRDefault="00A5736E"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利用</w:t>
      </w:r>
      <w:r w:rsidR="00AB4B81" w:rsidRPr="005910CA">
        <w:rPr>
          <w:rFonts w:eastAsia="宋体" w:hint="eastAsia"/>
          <w:kern w:val="0"/>
          <w:szCs w:val="28"/>
        </w:rPr>
        <w:t>所述</w:t>
      </w:r>
      <w:r w:rsidRPr="005910CA">
        <w:rPr>
          <w:rFonts w:eastAsia="宋体" w:hint="eastAsia"/>
          <w:kern w:val="0"/>
          <w:szCs w:val="28"/>
        </w:rPr>
        <w:t>第一</w:t>
      </w:r>
      <w:r w:rsidR="005C726E" w:rsidRPr="005910CA">
        <w:rPr>
          <w:rFonts w:eastAsia="宋体" w:hint="eastAsia"/>
          <w:kern w:val="0"/>
          <w:szCs w:val="28"/>
        </w:rPr>
        <w:t>模板解析类的</w:t>
      </w:r>
      <w:r w:rsidR="00AB4B81" w:rsidRPr="005910CA">
        <w:rPr>
          <w:rFonts w:eastAsia="宋体" w:hint="eastAsia"/>
          <w:kern w:val="0"/>
          <w:szCs w:val="28"/>
        </w:rPr>
        <w:t>字段提取</w:t>
      </w:r>
      <w:r w:rsidR="0059092E" w:rsidRPr="005910CA">
        <w:rPr>
          <w:rFonts w:eastAsia="宋体" w:hint="eastAsia"/>
          <w:kern w:val="0"/>
          <w:szCs w:val="28"/>
        </w:rPr>
        <w:t>单元</w:t>
      </w:r>
      <w:r w:rsidR="00814D20" w:rsidRPr="005910CA">
        <w:rPr>
          <w:rFonts w:eastAsia="宋体" w:hint="eastAsia"/>
          <w:kern w:val="0"/>
          <w:szCs w:val="28"/>
        </w:rPr>
        <w:t>，调用</w:t>
      </w:r>
      <w:r w:rsidR="00F90C84" w:rsidRPr="005910CA">
        <w:rPr>
          <w:rFonts w:eastAsia="宋体" w:hint="eastAsia"/>
          <w:kern w:val="0"/>
          <w:szCs w:val="28"/>
        </w:rPr>
        <w:t>指定</w:t>
      </w:r>
      <w:r w:rsidR="00814D20" w:rsidRPr="005910CA">
        <w:rPr>
          <w:rFonts w:eastAsia="宋体" w:hint="eastAsia"/>
          <w:kern w:val="0"/>
          <w:szCs w:val="28"/>
        </w:rPr>
        <w:t>解码接口</w:t>
      </w:r>
      <w:r w:rsidR="00AB4B81" w:rsidRPr="005910CA">
        <w:rPr>
          <w:rFonts w:eastAsia="宋体" w:hint="eastAsia"/>
          <w:kern w:val="0"/>
          <w:szCs w:val="28"/>
        </w:rPr>
        <w:t>对所述</w:t>
      </w:r>
      <w:r w:rsidR="005C726E" w:rsidRPr="005910CA">
        <w:rPr>
          <w:rFonts w:eastAsia="宋体" w:hint="eastAsia"/>
          <w:kern w:val="0"/>
          <w:szCs w:val="28"/>
        </w:rPr>
        <w:t>目标</w:t>
      </w:r>
      <w:r w:rsidR="00AB4B81" w:rsidRPr="005910CA">
        <w:rPr>
          <w:rFonts w:eastAsia="宋体" w:hint="eastAsia"/>
          <w:kern w:val="0"/>
          <w:szCs w:val="28"/>
        </w:rPr>
        <w:t>应用协议报文进行</w:t>
      </w:r>
      <w:commentRangeStart w:id="7"/>
      <w:r w:rsidR="00AB4B81" w:rsidRPr="005910CA">
        <w:rPr>
          <w:rFonts w:eastAsia="宋体" w:hint="eastAsia"/>
          <w:kern w:val="0"/>
          <w:szCs w:val="28"/>
        </w:rPr>
        <w:t>字段提取</w:t>
      </w:r>
      <w:commentRangeEnd w:id="7"/>
      <w:r w:rsidR="00EA331B">
        <w:rPr>
          <w:rStyle w:val="ac"/>
          <w:rFonts w:eastAsia="宋体" w:cs="Times New Roman"/>
          <w:spacing w:val="6"/>
          <w:kern w:val="0"/>
        </w:rPr>
        <w:commentReference w:id="7"/>
      </w:r>
      <w:r w:rsidR="00AB4B81" w:rsidRPr="005910CA">
        <w:rPr>
          <w:rFonts w:eastAsia="宋体" w:hint="eastAsia"/>
          <w:kern w:val="0"/>
          <w:szCs w:val="28"/>
        </w:rPr>
        <w:t>；</w:t>
      </w:r>
    </w:p>
    <w:p w14:paraId="2EC4C3A4" w14:textId="77777777" w:rsidR="00B71A74" w:rsidRPr="005910CA" w:rsidRDefault="00A5736E"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w:t>
      </w:r>
      <w:r w:rsidR="00B71A74" w:rsidRPr="005910CA">
        <w:rPr>
          <w:rFonts w:eastAsia="宋体" w:hint="eastAsia"/>
          <w:kern w:val="0"/>
          <w:szCs w:val="28"/>
        </w:rPr>
        <w:t>所述</w:t>
      </w:r>
      <w:r w:rsidRPr="005910CA">
        <w:rPr>
          <w:rFonts w:eastAsia="宋体" w:hint="eastAsia"/>
          <w:kern w:val="0"/>
          <w:szCs w:val="28"/>
        </w:rPr>
        <w:t>第一模板解析类的</w:t>
      </w:r>
      <w:r w:rsidR="00B71A74" w:rsidRPr="005910CA">
        <w:rPr>
          <w:rFonts w:eastAsia="宋体" w:hint="eastAsia"/>
          <w:kern w:val="0"/>
          <w:szCs w:val="28"/>
        </w:rPr>
        <w:t>数据输出</w:t>
      </w:r>
      <w:r w:rsidR="0059092E" w:rsidRPr="005910CA">
        <w:rPr>
          <w:rFonts w:eastAsia="宋体" w:hint="eastAsia"/>
          <w:kern w:val="0"/>
          <w:szCs w:val="28"/>
        </w:rPr>
        <w:t>单元</w:t>
      </w:r>
      <w:r w:rsidR="001D7B88" w:rsidRPr="005910CA">
        <w:rPr>
          <w:rFonts w:eastAsia="宋体" w:hint="eastAsia"/>
          <w:kern w:val="0"/>
          <w:szCs w:val="28"/>
        </w:rPr>
        <w:t>中</w:t>
      </w:r>
      <w:r w:rsidR="00B71A74" w:rsidRPr="005910CA">
        <w:rPr>
          <w:rFonts w:eastAsia="宋体" w:hint="eastAsia"/>
          <w:kern w:val="0"/>
          <w:szCs w:val="28"/>
        </w:rPr>
        <w:t>的</w:t>
      </w:r>
      <w:r w:rsidR="001D7B88" w:rsidRPr="005910CA">
        <w:rPr>
          <w:rFonts w:eastAsia="宋体" w:hint="eastAsia"/>
          <w:kern w:val="0"/>
          <w:szCs w:val="28"/>
        </w:rPr>
        <w:t>预设</w:t>
      </w:r>
      <w:r w:rsidR="00B71A74" w:rsidRPr="005910CA">
        <w:rPr>
          <w:rFonts w:eastAsia="宋体" w:hint="eastAsia"/>
          <w:kern w:val="0"/>
          <w:szCs w:val="28"/>
        </w:rPr>
        <w:t>格式，输出提取的字段内容。</w:t>
      </w:r>
    </w:p>
    <w:p w14:paraId="4D9242EB" w14:textId="77777777" w:rsidR="0051462F" w:rsidRPr="005910CA" w:rsidRDefault="009E0132" w:rsidP="00AF1BE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5</w:t>
      </w:r>
      <w:r w:rsidR="0051462F" w:rsidRPr="005910CA">
        <w:rPr>
          <w:rFonts w:eastAsia="宋体" w:hint="eastAsia"/>
          <w:kern w:val="0"/>
          <w:szCs w:val="28"/>
        </w:rPr>
        <w:t>、根据权利要求</w:t>
      </w:r>
      <w:r w:rsidR="0051462F" w:rsidRPr="005910CA">
        <w:rPr>
          <w:rFonts w:eastAsia="宋体" w:hint="eastAsia"/>
          <w:kern w:val="0"/>
          <w:szCs w:val="28"/>
        </w:rPr>
        <w:t>1</w:t>
      </w:r>
      <w:r w:rsidR="0051462F" w:rsidRPr="005910CA">
        <w:rPr>
          <w:rFonts w:eastAsia="宋体" w:hint="eastAsia"/>
          <w:kern w:val="0"/>
          <w:szCs w:val="28"/>
        </w:rPr>
        <w:t>所述的方法，其特征在于，</w:t>
      </w:r>
      <w:r w:rsidR="0042359D" w:rsidRPr="005910CA">
        <w:rPr>
          <w:rFonts w:eastAsia="宋体" w:hint="eastAsia"/>
          <w:kern w:val="0"/>
          <w:szCs w:val="28"/>
        </w:rPr>
        <w:t>对各模板文件进行</w:t>
      </w:r>
      <w:r w:rsidR="00592B98" w:rsidRPr="005910CA">
        <w:rPr>
          <w:rFonts w:eastAsia="宋体" w:hint="eastAsia"/>
          <w:kern w:val="0"/>
          <w:szCs w:val="28"/>
        </w:rPr>
        <w:t>编译</w:t>
      </w:r>
      <w:r w:rsidR="0042359D" w:rsidRPr="005910CA">
        <w:rPr>
          <w:rFonts w:eastAsia="宋体" w:hint="eastAsia"/>
          <w:kern w:val="0"/>
          <w:szCs w:val="28"/>
        </w:rPr>
        <w:t>处理，生成与所述各模板文件相对应的各模板解析类</w:t>
      </w:r>
      <w:r w:rsidR="0051462F" w:rsidRPr="005910CA">
        <w:rPr>
          <w:rFonts w:eastAsia="宋体" w:hint="eastAsia"/>
          <w:kern w:val="0"/>
          <w:szCs w:val="28"/>
        </w:rPr>
        <w:t>，包括：</w:t>
      </w:r>
    </w:p>
    <w:p w14:paraId="7F1E1120" w14:textId="77777777" w:rsidR="0051462F" w:rsidRPr="005910CA" w:rsidRDefault="0051462F" w:rsidP="0051462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w:t>
      </w:r>
      <w:r w:rsidR="001F6429" w:rsidRPr="005910CA">
        <w:rPr>
          <w:rFonts w:eastAsia="宋体" w:hint="eastAsia"/>
          <w:kern w:val="0"/>
          <w:szCs w:val="28"/>
        </w:rPr>
        <w:t>对</w:t>
      </w:r>
      <w:r w:rsidRPr="005910CA">
        <w:rPr>
          <w:rFonts w:eastAsia="宋体" w:hint="eastAsia"/>
          <w:kern w:val="0"/>
          <w:szCs w:val="28"/>
        </w:rPr>
        <w:t>所述</w:t>
      </w:r>
      <w:r w:rsidR="0042359D" w:rsidRPr="005910CA">
        <w:rPr>
          <w:rFonts w:eastAsia="宋体" w:hint="eastAsia"/>
          <w:kern w:val="0"/>
          <w:szCs w:val="28"/>
        </w:rPr>
        <w:t>各</w:t>
      </w:r>
      <w:r w:rsidRPr="005910CA">
        <w:rPr>
          <w:rFonts w:eastAsia="宋体" w:hint="eastAsia"/>
          <w:kern w:val="0"/>
          <w:szCs w:val="28"/>
        </w:rPr>
        <w:t>模板文件</w:t>
      </w:r>
      <w:r w:rsidR="001F6429" w:rsidRPr="005910CA">
        <w:rPr>
          <w:rFonts w:eastAsia="宋体" w:hint="eastAsia"/>
          <w:kern w:val="0"/>
          <w:szCs w:val="28"/>
        </w:rPr>
        <w:t>进行解析</w:t>
      </w:r>
      <w:r w:rsidRPr="005910CA">
        <w:rPr>
          <w:rFonts w:eastAsia="宋体" w:hint="eastAsia"/>
          <w:kern w:val="0"/>
          <w:szCs w:val="28"/>
        </w:rPr>
        <w:t>，</w:t>
      </w:r>
      <w:r w:rsidR="00592B98" w:rsidRPr="005910CA">
        <w:rPr>
          <w:rFonts w:eastAsia="宋体" w:hint="eastAsia"/>
          <w:kern w:val="0"/>
          <w:szCs w:val="28"/>
        </w:rPr>
        <w:t>提取</w:t>
      </w:r>
      <w:r w:rsidR="00D22CB9" w:rsidRPr="005910CA">
        <w:rPr>
          <w:rFonts w:eastAsia="宋体" w:hint="eastAsia"/>
          <w:kern w:val="0"/>
          <w:szCs w:val="28"/>
        </w:rPr>
        <w:t>各</w:t>
      </w:r>
      <w:r w:rsidRPr="005910CA">
        <w:rPr>
          <w:rFonts w:eastAsia="宋体" w:hint="eastAsia"/>
          <w:kern w:val="0"/>
          <w:szCs w:val="28"/>
        </w:rPr>
        <w:t>模板</w:t>
      </w:r>
      <w:r w:rsidR="00592B98" w:rsidRPr="005910CA">
        <w:rPr>
          <w:rFonts w:eastAsia="宋体" w:hint="eastAsia"/>
          <w:kern w:val="0"/>
          <w:szCs w:val="28"/>
        </w:rPr>
        <w:t>文件中的</w:t>
      </w:r>
      <w:r w:rsidRPr="005910CA">
        <w:rPr>
          <w:rFonts w:eastAsia="宋体" w:hint="eastAsia"/>
          <w:kern w:val="0"/>
          <w:szCs w:val="28"/>
        </w:rPr>
        <w:t>字</w:t>
      </w:r>
      <w:commentRangeStart w:id="8"/>
      <w:r w:rsidRPr="005910CA">
        <w:rPr>
          <w:rFonts w:eastAsia="宋体" w:hint="eastAsia"/>
          <w:kern w:val="0"/>
          <w:szCs w:val="28"/>
        </w:rPr>
        <w:t>段描述信息链表</w:t>
      </w:r>
      <w:commentRangeEnd w:id="8"/>
      <w:r w:rsidR="00495349">
        <w:rPr>
          <w:rStyle w:val="ac"/>
          <w:rFonts w:eastAsia="宋体" w:cs="Times New Roman"/>
          <w:spacing w:val="6"/>
          <w:kern w:val="0"/>
        </w:rPr>
        <w:commentReference w:id="8"/>
      </w:r>
      <w:r w:rsidRPr="005910CA">
        <w:rPr>
          <w:rFonts w:eastAsia="宋体" w:hint="eastAsia"/>
          <w:kern w:val="0"/>
          <w:szCs w:val="28"/>
        </w:rPr>
        <w:t>；</w:t>
      </w:r>
    </w:p>
    <w:p w14:paraId="3F83FE13" w14:textId="77777777" w:rsidR="00563E72" w:rsidRPr="005910CA" w:rsidRDefault="0051462F" w:rsidP="00D22CB9">
      <w:pPr>
        <w:pStyle w:val="ab"/>
        <w:adjustRightInd w:val="0"/>
        <w:spacing w:after="0" w:line="360" w:lineRule="auto"/>
        <w:ind w:firstLineChars="200" w:firstLine="560"/>
        <w:outlineLvl w:val="0"/>
        <w:rPr>
          <w:rFonts w:eastAsia="宋体"/>
          <w:kern w:val="0"/>
          <w:szCs w:val="28"/>
        </w:rPr>
      </w:pPr>
      <w:commentRangeStart w:id="9"/>
      <w:r w:rsidRPr="005910CA">
        <w:rPr>
          <w:rFonts w:eastAsia="宋体" w:hint="eastAsia"/>
          <w:kern w:val="0"/>
          <w:szCs w:val="28"/>
        </w:rPr>
        <w:t>利用所述字段描述信息链表构造</w:t>
      </w:r>
      <w:r w:rsidR="00D22CB9" w:rsidRPr="005910CA">
        <w:rPr>
          <w:rFonts w:eastAsia="宋体" w:hint="eastAsia"/>
          <w:kern w:val="0"/>
          <w:szCs w:val="28"/>
        </w:rPr>
        <w:t>各模板解析</w:t>
      </w:r>
      <w:r w:rsidRPr="005910CA">
        <w:rPr>
          <w:rFonts w:eastAsia="宋体" w:hint="eastAsia"/>
          <w:kern w:val="0"/>
          <w:szCs w:val="28"/>
        </w:rPr>
        <w:t>类</w:t>
      </w:r>
      <w:r w:rsidR="00D22CB9" w:rsidRPr="005910CA">
        <w:rPr>
          <w:rFonts w:eastAsia="宋体" w:hint="eastAsia"/>
          <w:kern w:val="0"/>
          <w:szCs w:val="28"/>
        </w:rPr>
        <w:t>。</w:t>
      </w:r>
      <w:commentRangeEnd w:id="9"/>
      <w:r w:rsidR="007B3AB1">
        <w:rPr>
          <w:rStyle w:val="ac"/>
          <w:rFonts w:eastAsia="宋体" w:cs="Times New Roman"/>
          <w:spacing w:val="6"/>
          <w:kern w:val="0"/>
        </w:rPr>
        <w:commentReference w:id="9"/>
      </w:r>
    </w:p>
    <w:p w14:paraId="45B6E5B6" w14:textId="77777777" w:rsidR="009825CF" w:rsidRPr="005910CA" w:rsidRDefault="009825CF" w:rsidP="009825CF">
      <w:pPr>
        <w:pStyle w:val="ab"/>
        <w:adjustRightInd w:val="0"/>
        <w:spacing w:after="0" w:line="360" w:lineRule="auto"/>
        <w:ind w:left="561" w:firstLineChars="0" w:firstLine="0"/>
        <w:outlineLvl w:val="0"/>
        <w:rPr>
          <w:rFonts w:eastAsia="宋体"/>
          <w:kern w:val="0"/>
          <w:szCs w:val="28"/>
        </w:rPr>
      </w:pPr>
      <w:r w:rsidRPr="005910CA">
        <w:rPr>
          <w:rFonts w:eastAsia="宋体"/>
          <w:kern w:val="0"/>
          <w:szCs w:val="28"/>
        </w:rPr>
        <w:t>6</w:t>
      </w:r>
      <w:r w:rsidRPr="005910CA">
        <w:rPr>
          <w:rFonts w:eastAsia="宋体" w:hint="eastAsia"/>
          <w:kern w:val="0"/>
          <w:szCs w:val="28"/>
        </w:rPr>
        <w:t>、一种应用协议报文的自动化解析装置，其特征在于，包括：</w:t>
      </w:r>
    </w:p>
    <w:p w14:paraId="1497438C" w14:textId="422CD270" w:rsidR="009825CF" w:rsidRPr="005910CA" w:rsidRDefault="004900AF"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模板文件添加模块，用于</w:t>
      </w:r>
      <w:r w:rsidR="009825CF" w:rsidRPr="005910CA">
        <w:rPr>
          <w:rFonts w:eastAsia="宋体" w:hint="eastAsia"/>
          <w:kern w:val="0"/>
          <w:szCs w:val="28"/>
        </w:rPr>
        <w:t>根据应用协议报文的协议规则添加模板文件，其中</w:t>
      </w:r>
      <w:r w:rsidR="0020315B" w:rsidRPr="005910CA">
        <w:rPr>
          <w:rFonts w:eastAsia="宋体" w:hint="eastAsia"/>
          <w:kern w:val="0"/>
          <w:szCs w:val="28"/>
        </w:rPr>
        <w:t>,</w:t>
      </w:r>
      <w:r w:rsidR="009825CF" w:rsidRPr="005910CA">
        <w:rPr>
          <w:rFonts w:eastAsia="宋体" w:hint="eastAsia"/>
          <w:kern w:val="0"/>
          <w:szCs w:val="28"/>
        </w:rPr>
        <w:t>所述模板文件是利用预设脚本语言编辑的具有逻辑性的报文解析模板；</w:t>
      </w:r>
    </w:p>
    <w:p w14:paraId="0A070FD4" w14:textId="77777777" w:rsidR="009825CF" w:rsidRPr="005910CA" w:rsidRDefault="00CF759D"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模板解析类生成模块，用于</w:t>
      </w:r>
      <w:r w:rsidR="009825CF" w:rsidRPr="005910CA">
        <w:rPr>
          <w:rFonts w:eastAsia="宋体" w:hint="eastAsia"/>
          <w:kern w:val="0"/>
          <w:szCs w:val="28"/>
        </w:rPr>
        <w:t>对各模板文件进行编译处理，生成与所述各模板文件相对应的各模板解析类；</w:t>
      </w:r>
    </w:p>
    <w:p w14:paraId="4BF6F3CF" w14:textId="77777777" w:rsidR="009825CF" w:rsidRPr="005910CA" w:rsidRDefault="00CF759D"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w:t>
      </w:r>
      <w:r w:rsidR="005B312C" w:rsidRPr="005910CA">
        <w:rPr>
          <w:rFonts w:eastAsia="宋体" w:hint="eastAsia"/>
          <w:kern w:val="0"/>
          <w:szCs w:val="28"/>
        </w:rPr>
        <w:t>，用于</w:t>
      </w:r>
      <w:r w:rsidR="009825CF" w:rsidRPr="005910CA">
        <w:rPr>
          <w:rFonts w:eastAsia="宋体" w:hint="eastAsia"/>
          <w:kern w:val="0"/>
          <w:szCs w:val="28"/>
        </w:rPr>
        <w:t>利用与目标应用协议报文匹配的模板解析类对所述目标应用协议报文进行解析，并输出解析结果。</w:t>
      </w:r>
    </w:p>
    <w:p w14:paraId="5BF42417" w14:textId="77777777" w:rsidR="009825CF" w:rsidRPr="005910CA" w:rsidRDefault="009825CF" w:rsidP="009825CF">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7</w:t>
      </w:r>
      <w:r w:rsidRPr="005910CA">
        <w:rPr>
          <w:rFonts w:eastAsia="宋体" w:hint="eastAsia"/>
          <w:kern w:val="0"/>
          <w:szCs w:val="28"/>
        </w:rPr>
        <w:t>、根据权利要求</w:t>
      </w:r>
      <w:r w:rsidRPr="005910CA">
        <w:rPr>
          <w:rFonts w:eastAsia="宋体"/>
          <w:kern w:val="0"/>
          <w:szCs w:val="28"/>
        </w:rPr>
        <w:t>6</w:t>
      </w:r>
      <w:r w:rsidRPr="005910CA">
        <w:rPr>
          <w:rFonts w:eastAsia="宋体" w:hint="eastAsia"/>
          <w:kern w:val="0"/>
          <w:szCs w:val="28"/>
        </w:rPr>
        <w:t>所述的</w:t>
      </w:r>
      <w:r w:rsidR="005B312C" w:rsidRPr="005910CA">
        <w:rPr>
          <w:rFonts w:eastAsia="宋体" w:hint="eastAsia"/>
          <w:kern w:val="0"/>
          <w:szCs w:val="28"/>
        </w:rPr>
        <w:t>装置</w:t>
      </w:r>
      <w:r w:rsidRPr="005910CA">
        <w:rPr>
          <w:rFonts w:eastAsia="宋体" w:hint="eastAsia"/>
          <w:kern w:val="0"/>
          <w:szCs w:val="28"/>
        </w:rPr>
        <w:t>，其特征在于，所述模板解析类包括：模板匹配单元、模板校验单元、字段提取单元和数据输出单元。</w:t>
      </w:r>
    </w:p>
    <w:p w14:paraId="401962AB" w14:textId="6743428F" w:rsidR="009825CF" w:rsidRPr="005910CA" w:rsidRDefault="009825CF" w:rsidP="009825CF">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8</w:t>
      </w:r>
      <w:r w:rsidRPr="005910CA">
        <w:rPr>
          <w:rFonts w:eastAsia="宋体" w:hint="eastAsia"/>
          <w:kern w:val="0"/>
          <w:szCs w:val="28"/>
        </w:rPr>
        <w:t>、根据权利要求</w:t>
      </w:r>
      <w:r w:rsidRPr="005910CA">
        <w:rPr>
          <w:rFonts w:eastAsia="宋体"/>
          <w:kern w:val="0"/>
          <w:szCs w:val="28"/>
        </w:rPr>
        <w:t>7</w:t>
      </w:r>
      <w:r w:rsidRPr="005910CA">
        <w:rPr>
          <w:rFonts w:eastAsia="宋体" w:hint="eastAsia"/>
          <w:kern w:val="0"/>
          <w:szCs w:val="28"/>
        </w:rPr>
        <w:t>所述的</w:t>
      </w:r>
      <w:r w:rsidR="005B312C" w:rsidRPr="005910CA">
        <w:rPr>
          <w:rFonts w:eastAsia="宋体" w:hint="eastAsia"/>
          <w:kern w:val="0"/>
          <w:szCs w:val="28"/>
        </w:rPr>
        <w:t>装置</w:t>
      </w:r>
      <w:r w:rsidRPr="005910CA">
        <w:rPr>
          <w:rFonts w:eastAsia="宋体" w:hint="eastAsia"/>
          <w:kern w:val="0"/>
          <w:szCs w:val="28"/>
        </w:rPr>
        <w:t>，其特征在于，</w:t>
      </w:r>
      <w:r w:rsidR="005B312C" w:rsidRPr="005910CA">
        <w:rPr>
          <w:rFonts w:eastAsia="宋体" w:hint="eastAsia"/>
          <w:kern w:val="0"/>
          <w:szCs w:val="28"/>
        </w:rPr>
        <w:t>所述目标应用协议报文解析模块</w:t>
      </w:r>
      <w:r w:rsidRPr="005910CA">
        <w:rPr>
          <w:rFonts w:eastAsia="宋体" w:hint="eastAsia"/>
          <w:kern w:val="0"/>
          <w:szCs w:val="28"/>
        </w:rPr>
        <w:t>，</w:t>
      </w:r>
      <w:r w:rsidR="00F9772E" w:rsidRPr="005910CA">
        <w:rPr>
          <w:rFonts w:eastAsia="宋体" w:hint="eastAsia"/>
          <w:kern w:val="0"/>
          <w:szCs w:val="28"/>
        </w:rPr>
        <w:t>包括</w:t>
      </w:r>
      <w:r w:rsidRPr="005910CA">
        <w:rPr>
          <w:rFonts w:eastAsia="宋体" w:hint="eastAsia"/>
          <w:kern w:val="0"/>
          <w:szCs w:val="28"/>
        </w:rPr>
        <w:t>：</w:t>
      </w:r>
    </w:p>
    <w:p w14:paraId="28EB0B92" w14:textId="77777777" w:rsidR="009825CF" w:rsidRPr="005910CA" w:rsidRDefault="005B312C"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三元组解析子模块，用于</w:t>
      </w:r>
      <w:r w:rsidR="009825CF" w:rsidRPr="005910CA">
        <w:rPr>
          <w:rFonts w:eastAsia="宋体" w:hint="eastAsia"/>
          <w:kern w:val="0"/>
          <w:szCs w:val="28"/>
        </w:rPr>
        <w:t>对所述目标应用协议报文的头部进行解析，得到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w:t>
      </w:r>
    </w:p>
    <w:p w14:paraId="5C27A486" w14:textId="77777777" w:rsidR="009825CF" w:rsidRPr="005910CA" w:rsidRDefault="000D4904"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三元组匹配子模块，用于</w:t>
      </w:r>
      <w:r w:rsidR="009825CF" w:rsidRPr="005910CA">
        <w:rPr>
          <w:rFonts w:eastAsia="宋体" w:hint="eastAsia"/>
          <w:kern w:val="0"/>
          <w:szCs w:val="28"/>
        </w:rPr>
        <w:t>将解析出的所述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三元组与各模板匹配单元中的匹配信息进行模板匹配；</w:t>
      </w:r>
    </w:p>
    <w:p w14:paraId="77DF8344" w14:textId="77777777" w:rsidR="009825CF" w:rsidRPr="005910CA" w:rsidRDefault="000D4904"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指定内容获取子模块，用于</w:t>
      </w:r>
      <w:r w:rsidR="009825CF" w:rsidRPr="005910CA">
        <w:rPr>
          <w:rFonts w:eastAsia="宋体" w:hint="eastAsia"/>
          <w:kern w:val="0"/>
          <w:szCs w:val="28"/>
        </w:rPr>
        <w:t>如果存在与所述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三元组匹配的第一模板解析类，获取所述目标应用协议报文中</w:t>
      </w:r>
      <w:r w:rsidR="009825CF" w:rsidRPr="005910CA">
        <w:rPr>
          <w:rFonts w:eastAsia="宋体" w:hint="eastAsia"/>
          <w:kern w:val="0"/>
          <w:szCs w:val="28"/>
        </w:rPr>
        <w:t>HEAD</w:t>
      </w:r>
      <w:r w:rsidR="009825CF" w:rsidRPr="005910CA">
        <w:rPr>
          <w:rFonts w:eastAsia="宋体" w:hint="eastAsia"/>
          <w:kern w:val="0"/>
          <w:szCs w:val="28"/>
        </w:rPr>
        <w:t>和</w:t>
      </w:r>
      <w:r w:rsidR="009825CF" w:rsidRPr="005910CA">
        <w:rPr>
          <w:rFonts w:eastAsia="宋体" w:hint="eastAsia"/>
          <w:kern w:val="0"/>
          <w:szCs w:val="28"/>
        </w:rPr>
        <w:t>BODY</w:t>
      </w:r>
      <w:r w:rsidR="009825CF" w:rsidRPr="005910CA">
        <w:rPr>
          <w:rFonts w:eastAsia="宋体" w:hint="eastAsia"/>
          <w:kern w:val="0"/>
          <w:szCs w:val="28"/>
        </w:rPr>
        <w:t>的指定内容；</w:t>
      </w:r>
    </w:p>
    <w:p w14:paraId="54BBB8B2" w14:textId="77777777" w:rsidR="00043446" w:rsidRPr="005910CA" w:rsidRDefault="00DD4452"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匹配校验子模块，用于</w:t>
      </w:r>
      <w:r w:rsidR="009825CF" w:rsidRPr="005910CA">
        <w:rPr>
          <w:rFonts w:eastAsia="宋体" w:hint="eastAsia"/>
          <w:kern w:val="0"/>
          <w:szCs w:val="28"/>
        </w:rPr>
        <w:t>将所述指定内容与所述第一模板解析类的模板校验单元中的校验信息进行匹配校验</w:t>
      </w:r>
      <w:r w:rsidR="00043446" w:rsidRPr="005910CA">
        <w:rPr>
          <w:rFonts w:eastAsia="宋体" w:hint="eastAsia"/>
          <w:kern w:val="0"/>
          <w:szCs w:val="28"/>
        </w:rPr>
        <w:t>；</w:t>
      </w:r>
    </w:p>
    <w:p w14:paraId="5AC66AB1" w14:textId="77777777" w:rsidR="007D25F8" w:rsidRPr="005910CA" w:rsidRDefault="00043446"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目标应用协议报文解析子模块，用于</w:t>
      </w:r>
      <w:r w:rsidR="009825CF" w:rsidRPr="005910CA">
        <w:rPr>
          <w:rFonts w:eastAsia="宋体" w:hint="eastAsia"/>
          <w:kern w:val="0"/>
          <w:szCs w:val="28"/>
        </w:rPr>
        <w:t>利用</w:t>
      </w:r>
      <w:r w:rsidR="00736542" w:rsidRPr="005910CA">
        <w:rPr>
          <w:rFonts w:eastAsia="宋体" w:hint="eastAsia"/>
          <w:kern w:val="0"/>
          <w:szCs w:val="28"/>
        </w:rPr>
        <w:t>校验成功的</w:t>
      </w:r>
      <w:r w:rsidR="009825CF" w:rsidRPr="005910CA">
        <w:rPr>
          <w:rFonts w:eastAsia="宋体" w:hint="eastAsia"/>
          <w:kern w:val="0"/>
          <w:szCs w:val="28"/>
        </w:rPr>
        <w:t>第一模板解析类解析所述目标应用协议报文，并输出解析结果</w:t>
      </w:r>
      <w:r w:rsidR="007D25F8" w:rsidRPr="005910CA">
        <w:rPr>
          <w:rFonts w:eastAsia="宋体" w:hint="eastAsia"/>
          <w:kern w:val="0"/>
          <w:szCs w:val="28"/>
        </w:rPr>
        <w:t>；</w:t>
      </w:r>
    </w:p>
    <w:p w14:paraId="2F1F9366" w14:textId="77777777" w:rsidR="007D25F8"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其中，所述目标应用协议报文解析子模块具体用于：</w:t>
      </w:r>
    </w:p>
    <w:p w14:paraId="69668206" w14:textId="77777777" w:rsidR="007D25F8"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利用所述第一模板解析类的字段提取单元，调用指定解码接口对所述目标应用协议报文进行字段提取；</w:t>
      </w:r>
    </w:p>
    <w:p w14:paraId="40A95B35" w14:textId="1C971572" w:rsidR="009825CF"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按照所述第一模板解析类的数据输出单元中的预设格式，输出提取的字段内容</w:t>
      </w:r>
      <w:r w:rsidR="009825CF" w:rsidRPr="005910CA">
        <w:rPr>
          <w:rFonts w:eastAsia="宋体" w:hint="eastAsia"/>
          <w:kern w:val="0"/>
          <w:szCs w:val="28"/>
        </w:rPr>
        <w:t>。</w:t>
      </w:r>
    </w:p>
    <w:p w14:paraId="7FF829E2"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9</w:t>
      </w:r>
      <w:r w:rsidRPr="005910CA">
        <w:rPr>
          <w:rFonts w:eastAsia="宋体" w:hint="eastAsia"/>
          <w:kern w:val="0"/>
          <w:szCs w:val="28"/>
        </w:rPr>
        <w:t>、一种服务器，其特征在于，包括：</w:t>
      </w:r>
    </w:p>
    <w:p w14:paraId="6E6BC2B4"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一个或多个处理器；</w:t>
      </w:r>
    </w:p>
    <w:p w14:paraId="37195A1E"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存储装置，用于存储一个或多个程序，</w:t>
      </w:r>
    </w:p>
    <w:p w14:paraId="62A30BEF" w14:textId="443ACAD8"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当所述一个或多个程序被所述一个或多个处理器执行，使得所述一个或多个处理器实现</w:t>
      </w:r>
      <w:proofErr w:type="gramStart"/>
      <w:r w:rsidRPr="005910CA">
        <w:rPr>
          <w:rFonts w:eastAsia="宋体" w:hint="eastAsia"/>
          <w:kern w:val="0"/>
          <w:szCs w:val="28"/>
        </w:rPr>
        <w:t>如权利</w:t>
      </w:r>
      <w:proofErr w:type="gramEnd"/>
      <w:r w:rsidRPr="005910CA">
        <w:rPr>
          <w:rFonts w:eastAsia="宋体" w:hint="eastAsia"/>
          <w:kern w:val="0"/>
          <w:szCs w:val="28"/>
        </w:rPr>
        <w:t>要求</w:t>
      </w:r>
      <w:r w:rsidRPr="005910CA">
        <w:rPr>
          <w:rFonts w:eastAsia="宋体" w:hint="eastAsia"/>
          <w:kern w:val="0"/>
          <w:szCs w:val="28"/>
        </w:rPr>
        <w:t>1-5</w:t>
      </w:r>
      <w:r w:rsidRPr="005910CA">
        <w:rPr>
          <w:rFonts w:eastAsia="宋体" w:hint="eastAsia"/>
          <w:kern w:val="0"/>
          <w:szCs w:val="28"/>
        </w:rPr>
        <w:t>中任一所述的应用协议报文的自动化解析方法。</w:t>
      </w:r>
    </w:p>
    <w:p w14:paraId="5071ECD2" w14:textId="63B65F1A" w:rsidR="00D22CB9" w:rsidRPr="005910CA" w:rsidRDefault="007D25F8" w:rsidP="00D22CB9">
      <w:pPr>
        <w:pStyle w:val="ab"/>
        <w:adjustRightInd w:val="0"/>
        <w:spacing w:after="0" w:line="360" w:lineRule="auto"/>
        <w:ind w:firstLineChars="200" w:firstLine="560"/>
        <w:outlineLvl w:val="0"/>
        <w:rPr>
          <w:rFonts w:eastAsia="宋体"/>
          <w:kern w:val="0"/>
          <w:szCs w:val="28"/>
        </w:rPr>
        <w:sectPr w:rsidR="00D22CB9" w:rsidRPr="005910CA" w:rsidSect="00F9772E">
          <w:headerReference w:type="first" r:id="rId19"/>
          <w:pgSz w:w="11906" w:h="16838"/>
          <w:pgMar w:top="1418" w:right="907" w:bottom="851" w:left="1418" w:header="851" w:footer="992" w:gutter="0"/>
          <w:pgNumType w:start="1"/>
          <w:cols w:space="425"/>
          <w:titlePg/>
          <w:docGrid w:type="lines" w:linePitch="312"/>
        </w:sectPr>
      </w:pPr>
      <w:r w:rsidRPr="005910CA">
        <w:rPr>
          <w:rFonts w:eastAsia="宋体" w:hint="eastAsia"/>
          <w:kern w:val="0"/>
          <w:szCs w:val="28"/>
        </w:rPr>
        <w:t>10</w:t>
      </w:r>
      <w:r w:rsidRPr="005910CA">
        <w:rPr>
          <w:rFonts w:eastAsia="宋体" w:hint="eastAsia"/>
          <w:kern w:val="0"/>
          <w:szCs w:val="28"/>
        </w:rPr>
        <w:t>、一种计算机可读存储介质，其上存储有计算机程序，其特征在于，该程序被处理器执行时实现如权利要求</w:t>
      </w:r>
      <w:r w:rsidRPr="005910CA">
        <w:rPr>
          <w:rFonts w:eastAsia="宋体" w:hint="eastAsia"/>
          <w:kern w:val="0"/>
          <w:szCs w:val="28"/>
        </w:rPr>
        <w:t>1-5</w:t>
      </w:r>
      <w:r w:rsidRPr="005910CA">
        <w:rPr>
          <w:rFonts w:eastAsia="宋体" w:hint="eastAsia"/>
          <w:kern w:val="0"/>
          <w:szCs w:val="28"/>
        </w:rPr>
        <w:t>中任一所述的应用协议报文的自动化解析方法。</w:t>
      </w:r>
    </w:p>
    <w:p w14:paraId="3D971459" w14:textId="77777777" w:rsidR="00563E72" w:rsidRPr="005910CA" w:rsidRDefault="005135FA" w:rsidP="00563E72">
      <w:pPr>
        <w:pStyle w:val="a5"/>
        <w:spacing w:line="360" w:lineRule="auto"/>
        <w:ind w:firstLineChars="0" w:firstLine="0"/>
        <w:jc w:val="center"/>
        <w:outlineLvl w:val="0"/>
        <w:rPr>
          <w:b/>
          <w:szCs w:val="28"/>
        </w:rPr>
      </w:pPr>
      <w:r w:rsidRPr="005910CA">
        <w:rPr>
          <w:rFonts w:hint="eastAsia"/>
          <w:b/>
          <w:szCs w:val="28"/>
        </w:rPr>
        <w:lastRenderedPageBreak/>
        <w:t>一种应用协议报文的自动化解析方法和装置</w:t>
      </w:r>
    </w:p>
    <w:p w14:paraId="67F46EED" w14:textId="77777777" w:rsidR="004753EE" w:rsidRPr="005910CA" w:rsidRDefault="004753EE" w:rsidP="00563E72">
      <w:pPr>
        <w:spacing w:line="360" w:lineRule="auto"/>
        <w:ind w:firstLineChars="0" w:firstLine="0"/>
        <w:outlineLvl w:val="0"/>
        <w:rPr>
          <w:rFonts w:eastAsia="宋体" w:cs="Times New Roman"/>
          <w:b/>
          <w:szCs w:val="28"/>
        </w:rPr>
      </w:pPr>
    </w:p>
    <w:p w14:paraId="275056B6"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技术领域</w:t>
      </w:r>
    </w:p>
    <w:p w14:paraId="501B4B13" w14:textId="77777777" w:rsidR="00563E72" w:rsidRPr="005910CA" w:rsidRDefault="004753EE" w:rsidP="004753EE">
      <w:pPr>
        <w:spacing w:line="360" w:lineRule="auto"/>
        <w:ind w:firstLine="560"/>
        <w:rPr>
          <w:rFonts w:eastAsia="宋体" w:cs="Times New Roman"/>
          <w:szCs w:val="28"/>
        </w:rPr>
      </w:pPr>
      <w:r w:rsidRPr="005910CA">
        <w:rPr>
          <w:rFonts w:eastAsia="宋体" w:cs="Times New Roman" w:hint="eastAsia"/>
          <w:szCs w:val="28"/>
        </w:rPr>
        <w:t>本发明实施例涉及</w:t>
      </w:r>
      <w:commentRangeStart w:id="10"/>
      <w:r w:rsidR="005135FA" w:rsidRPr="005910CA">
        <w:rPr>
          <w:rFonts w:eastAsia="宋体" w:cs="Times New Roman" w:hint="eastAsia"/>
          <w:szCs w:val="28"/>
        </w:rPr>
        <w:t>数据通信领域</w:t>
      </w:r>
      <w:commentRangeEnd w:id="10"/>
      <w:r w:rsidR="00CC574E">
        <w:rPr>
          <w:rStyle w:val="ac"/>
          <w:rFonts w:eastAsia="宋体" w:cs="Times New Roman"/>
          <w:spacing w:val="6"/>
          <w:kern w:val="0"/>
        </w:rPr>
        <w:commentReference w:id="10"/>
      </w:r>
      <w:r w:rsidRPr="005910CA">
        <w:rPr>
          <w:rFonts w:eastAsia="宋体" w:cs="Times New Roman" w:hint="eastAsia"/>
          <w:szCs w:val="28"/>
        </w:rPr>
        <w:t>，尤其涉及一种</w:t>
      </w:r>
      <w:r w:rsidR="005135FA" w:rsidRPr="005910CA">
        <w:rPr>
          <w:rFonts w:eastAsia="宋体" w:cs="Times New Roman" w:hint="eastAsia"/>
          <w:szCs w:val="28"/>
        </w:rPr>
        <w:t>应用协议报文的自动化解析方法和装置</w:t>
      </w:r>
      <w:r w:rsidRPr="005910CA">
        <w:rPr>
          <w:rFonts w:eastAsia="宋体" w:cs="Times New Roman" w:hint="eastAsia"/>
          <w:szCs w:val="28"/>
        </w:rPr>
        <w:t>。</w:t>
      </w:r>
    </w:p>
    <w:p w14:paraId="421BF244" w14:textId="77777777" w:rsidR="00563E72" w:rsidRPr="005910CA" w:rsidRDefault="00563E72" w:rsidP="00563E72">
      <w:pPr>
        <w:spacing w:line="360" w:lineRule="auto"/>
        <w:ind w:firstLine="560"/>
        <w:rPr>
          <w:rFonts w:eastAsia="宋体" w:cs="Times New Roman"/>
          <w:szCs w:val="28"/>
        </w:rPr>
      </w:pPr>
    </w:p>
    <w:p w14:paraId="4529F6CA"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背景技术</w:t>
      </w:r>
    </w:p>
    <w:p w14:paraId="75ED8649" w14:textId="77777777" w:rsidR="004C0C99" w:rsidRPr="005910CA" w:rsidRDefault="004C0C99" w:rsidP="005135FA">
      <w:pPr>
        <w:spacing w:line="360" w:lineRule="auto"/>
        <w:ind w:firstLine="560"/>
        <w:rPr>
          <w:rFonts w:eastAsia="宋体"/>
        </w:rPr>
      </w:pPr>
      <w:r w:rsidRPr="005910CA">
        <w:rPr>
          <w:rFonts w:eastAsia="宋体" w:hint="eastAsia"/>
        </w:rPr>
        <w:t>在</w:t>
      </w:r>
      <w:r w:rsidR="002548DC" w:rsidRPr="005910CA">
        <w:rPr>
          <w:rFonts w:eastAsia="宋体" w:hint="eastAsia"/>
        </w:rPr>
        <w:t>现有</w:t>
      </w:r>
      <w:r w:rsidR="00DF4409" w:rsidRPr="005910CA">
        <w:rPr>
          <w:rFonts w:eastAsia="宋体" w:hint="eastAsia"/>
        </w:rPr>
        <w:t>网络应用</w:t>
      </w:r>
      <w:r w:rsidR="005135FA" w:rsidRPr="005910CA">
        <w:rPr>
          <w:rFonts w:eastAsia="宋体" w:hint="eastAsia"/>
        </w:rPr>
        <w:t>协议种类繁多，</w:t>
      </w:r>
      <w:r w:rsidR="00DF4409" w:rsidRPr="005910CA">
        <w:rPr>
          <w:rFonts w:eastAsia="宋体" w:hint="eastAsia"/>
        </w:rPr>
        <w:t>协议版本更新换代频繁</w:t>
      </w:r>
      <w:r w:rsidRPr="005910CA">
        <w:rPr>
          <w:rFonts w:eastAsia="宋体" w:hint="eastAsia"/>
        </w:rPr>
        <w:t>的</w:t>
      </w:r>
      <w:r w:rsidR="00642808" w:rsidRPr="005910CA">
        <w:rPr>
          <w:rFonts w:eastAsia="宋体" w:hint="eastAsia"/>
        </w:rPr>
        <w:t>情况下</w:t>
      </w:r>
      <w:r w:rsidR="00DF4409" w:rsidRPr="005910CA">
        <w:rPr>
          <w:rFonts w:eastAsia="宋体" w:hint="eastAsia"/>
        </w:rPr>
        <w:t>，</w:t>
      </w:r>
      <w:r w:rsidRPr="005910CA">
        <w:rPr>
          <w:rFonts w:eastAsia="宋体" w:hint="eastAsia"/>
        </w:rPr>
        <w:t>方便快捷的解析各类应用协议的具体内容，</w:t>
      </w:r>
      <w:r w:rsidR="005135FA" w:rsidRPr="005910CA">
        <w:rPr>
          <w:rFonts w:eastAsia="宋体" w:hint="eastAsia"/>
        </w:rPr>
        <w:t>对网络安全监控等有着非常重要的作用。</w:t>
      </w:r>
    </w:p>
    <w:p w14:paraId="344595BB" w14:textId="77777777" w:rsidR="007E0542" w:rsidRPr="005910CA" w:rsidRDefault="007E0542" w:rsidP="005135FA">
      <w:pPr>
        <w:spacing w:line="360" w:lineRule="auto"/>
        <w:ind w:firstLine="560"/>
        <w:rPr>
          <w:rFonts w:eastAsia="宋体"/>
        </w:rPr>
      </w:pPr>
      <w:r w:rsidRPr="005910CA">
        <w:rPr>
          <w:rFonts w:eastAsia="宋体" w:hint="eastAsia"/>
        </w:rPr>
        <w:t>现有的应用</w:t>
      </w:r>
      <w:r w:rsidR="005135FA" w:rsidRPr="005910CA">
        <w:rPr>
          <w:rFonts w:eastAsia="宋体" w:hint="eastAsia"/>
        </w:rPr>
        <w:t>协议</w:t>
      </w:r>
      <w:r w:rsidRPr="005910CA">
        <w:rPr>
          <w:rFonts w:eastAsia="宋体" w:hint="eastAsia"/>
        </w:rPr>
        <w:t>内容解析</w:t>
      </w:r>
      <w:r w:rsidR="005135FA" w:rsidRPr="005910CA">
        <w:rPr>
          <w:rFonts w:eastAsia="宋体" w:hint="eastAsia"/>
        </w:rPr>
        <w:t>方法</w:t>
      </w:r>
      <w:r w:rsidR="003543C6" w:rsidRPr="005910CA">
        <w:rPr>
          <w:rFonts w:eastAsia="宋体" w:hint="eastAsia"/>
        </w:rPr>
        <w:t>主要</w:t>
      </w:r>
      <w:r w:rsidR="005135FA" w:rsidRPr="005910CA">
        <w:rPr>
          <w:rFonts w:eastAsia="宋体" w:hint="eastAsia"/>
        </w:rPr>
        <w:t>是基于数据包搜索的，</w:t>
      </w:r>
      <w:r w:rsidR="003543C6" w:rsidRPr="005910CA">
        <w:rPr>
          <w:rFonts w:eastAsia="宋体" w:hint="eastAsia"/>
        </w:rPr>
        <w:t>该方法</w:t>
      </w:r>
      <w:r w:rsidR="002935C9" w:rsidRPr="005910CA">
        <w:rPr>
          <w:rFonts w:eastAsia="宋体" w:hint="eastAsia"/>
        </w:rPr>
        <w:t>是</w:t>
      </w:r>
      <w:r w:rsidR="005135FA" w:rsidRPr="005910CA">
        <w:rPr>
          <w:rFonts w:eastAsia="宋体" w:hint="eastAsia"/>
        </w:rPr>
        <w:t>按顺序分析每个</w:t>
      </w:r>
      <w:r w:rsidR="003543C6" w:rsidRPr="005910CA">
        <w:rPr>
          <w:rFonts w:eastAsia="宋体" w:hint="eastAsia"/>
        </w:rPr>
        <w:t>应用协议的</w:t>
      </w:r>
      <w:r w:rsidR="005135FA" w:rsidRPr="005910CA">
        <w:rPr>
          <w:rFonts w:eastAsia="宋体" w:hint="eastAsia"/>
        </w:rPr>
        <w:t>数据包，从而分析出相应的应用协议，并在</w:t>
      </w:r>
      <w:r w:rsidR="002935C9" w:rsidRPr="005910CA">
        <w:rPr>
          <w:rFonts w:eastAsia="宋体" w:hint="eastAsia"/>
        </w:rPr>
        <w:t>应用</w:t>
      </w:r>
      <w:commentRangeStart w:id="11"/>
      <w:r w:rsidR="002935C9" w:rsidRPr="005910CA">
        <w:rPr>
          <w:rFonts w:eastAsia="宋体" w:hint="eastAsia"/>
        </w:rPr>
        <w:t>协议</w:t>
      </w:r>
      <w:r w:rsidR="005135FA" w:rsidRPr="005910CA">
        <w:rPr>
          <w:rFonts w:eastAsia="宋体" w:hint="eastAsia"/>
        </w:rPr>
        <w:t>内容字段</w:t>
      </w:r>
      <w:commentRangeEnd w:id="11"/>
      <w:r w:rsidR="00B531E8">
        <w:rPr>
          <w:rStyle w:val="ac"/>
          <w:rFonts w:eastAsia="宋体" w:cs="Times New Roman"/>
          <w:spacing w:val="6"/>
          <w:kern w:val="0"/>
        </w:rPr>
        <w:commentReference w:id="11"/>
      </w:r>
      <w:r w:rsidR="005135FA" w:rsidRPr="005910CA">
        <w:rPr>
          <w:rFonts w:eastAsia="宋体" w:hint="eastAsia"/>
        </w:rPr>
        <w:t>分析出登陆信息，发</w:t>
      </w:r>
      <w:proofErr w:type="gramStart"/>
      <w:r w:rsidR="005135FA" w:rsidRPr="005910CA">
        <w:rPr>
          <w:rFonts w:eastAsia="宋体" w:hint="eastAsia"/>
        </w:rPr>
        <w:t>帖信息</w:t>
      </w:r>
      <w:commentRangeStart w:id="12"/>
      <w:proofErr w:type="gramEnd"/>
      <w:r w:rsidR="005135FA" w:rsidRPr="005910CA">
        <w:rPr>
          <w:rFonts w:eastAsia="宋体" w:hint="eastAsia"/>
        </w:rPr>
        <w:t>等</w:t>
      </w:r>
      <w:commentRangeEnd w:id="12"/>
      <w:r w:rsidR="00717B7B">
        <w:rPr>
          <w:rStyle w:val="ac"/>
          <w:rFonts w:eastAsia="宋体" w:cs="Times New Roman"/>
          <w:spacing w:val="6"/>
          <w:kern w:val="0"/>
        </w:rPr>
        <w:commentReference w:id="12"/>
      </w:r>
      <w:r w:rsidR="005135FA" w:rsidRPr="005910CA">
        <w:rPr>
          <w:rFonts w:eastAsia="宋体" w:hint="eastAsia"/>
        </w:rPr>
        <w:t>内容。</w:t>
      </w:r>
      <w:r w:rsidR="002935C9" w:rsidRPr="005910CA">
        <w:rPr>
          <w:rFonts w:eastAsia="宋体" w:hint="eastAsia"/>
        </w:rPr>
        <w:t>此外，也有利用</w:t>
      </w:r>
      <w:r w:rsidR="000307A6" w:rsidRPr="005910CA">
        <w:rPr>
          <w:rFonts w:eastAsia="宋体" w:hint="eastAsia"/>
        </w:rPr>
        <w:t>由配置信息</w:t>
      </w:r>
      <w:commentRangeStart w:id="13"/>
      <w:r w:rsidR="000307A6" w:rsidRPr="005910CA">
        <w:rPr>
          <w:rFonts w:eastAsia="宋体" w:hint="eastAsia"/>
        </w:rPr>
        <w:t>生成的</w:t>
      </w:r>
      <w:commentRangeEnd w:id="13"/>
      <w:r w:rsidR="009A1B73">
        <w:rPr>
          <w:rStyle w:val="ac"/>
          <w:rFonts w:eastAsia="宋体" w:cs="Times New Roman"/>
          <w:spacing w:val="6"/>
          <w:kern w:val="0"/>
        </w:rPr>
        <w:commentReference w:id="13"/>
      </w:r>
      <w:r w:rsidR="002F1ABE" w:rsidRPr="005910CA">
        <w:rPr>
          <w:rFonts w:eastAsia="宋体" w:hint="eastAsia"/>
        </w:rPr>
        <w:t>模板文件和硬编码函数相互配合共同提取应用协议内容的方法</w:t>
      </w:r>
      <w:r w:rsidR="00BA6AD1" w:rsidRPr="005910CA">
        <w:rPr>
          <w:rFonts w:eastAsia="宋体" w:hint="eastAsia"/>
        </w:rPr>
        <w:t>。</w:t>
      </w:r>
    </w:p>
    <w:p w14:paraId="6C8E0078" w14:textId="6C5D4D0E" w:rsidR="00BA6AD1" w:rsidRPr="005910CA" w:rsidRDefault="00BA6AD1" w:rsidP="005135FA">
      <w:pPr>
        <w:spacing w:line="360" w:lineRule="auto"/>
        <w:ind w:firstLine="560"/>
        <w:rPr>
          <w:rFonts w:eastAsia="宋体"/>
        </w:rPr>
      </w:pPr>
      <w:r w:rsidRPr="005910CA">
        <w:rPr>
          <w:rFonts w:eastAsia="宋体" w:hint="eastAsia"/>
        </w:rPr>
        <w:t>上述基于数据包搜索的方法由于效率低，工作量繁重等问题，仅适用于网络流量小的情况；利用</w:t>
      </w:r>
      <w:r w:rsidR="000307A6" w:rsidRPr="005910CA">
        <w:rPr>
          <w:rFonts w:eastAsia="宋体" w:hint="eastAsia"/>
        </w:rPr>
        <w:t>由配置信息</w:t>
      </w:r>
      <w:commentRangeStart w:id="14"/>
      <w:r w:rsidR="000307A6" w:rsidRPr="005910CA">
        <w:rPr>
          <w:rFonts w:eastAsia="宋体" w:hint="eastAsia"/>
        </w:rPr>
        <w:t>生成的</w:t>
      </w:r>
      <w:commentRangeEnd w:id="14"/>
      <w:r w:rsidR="00577F68">
        <w:rPr>
          <w:rStyle w:val="ac"/>
          <w:rFonts w:eastAsia="宋体" w:cs="Times New Roman"/>
          <w:spacing w:val="6"/>
          <w:kern w:val="0"/>
        </w:rPr>
        <w:commentReference w:id="14"/>
      </w:r>
      <w:r w:rsidRPr="005910CA">
        <w:rPr>
          <w:rFonts w:eastAsia="宋体" w:hint="eastAsia"/>
        </w:rPr>
        <w:t>模板文件和硬编码函数相互配合的方法，</w:t>
      </w:r>
      <w:r w:rsidR="005F2039" w:rsidRPr="005910CA">
        <w:rPr>
          <w:rFonts w:eastAsia="宋体" w:hint="eastAsia"/>
        </w:rPr>
        <w:t>需要利用硬编码函数提取</w:t>
      </w:r>
      <w:r w:rsidR="003D2862" w:rsidRPr="005910CA">
        <w:rPr>
          <w:rFonts w:eastAsia="宋体" w:hint="eastAsia"/>
        </w:rPr>
        <w:t>应用协议的</w:t>
      </w:r>
      <w:r w:rsidR="005F2039" w:rsidRPr="005910CA">
        <w:rPr>
          <w:rFonts w:eastAsia="宋体" w:hint="eastAsia"/>
        </w:rPr>
        <w:t>BODY</w:t>
      </w:r>
      <w:r w:rsidR="005F2039" w:rsidRPr="005910CA">
        <w:rPr>
          <w:rFonts w:eastAsia="宋体" w:hint="eastAsia"/>
        </w:rPr>
        <w:t>部分的字段信息，</w:t>
      </w:r>
      <w:r w:rsidR="003D2862" w:rsidRPr="005910CA">
        <w:rPr>
          <w:rFonts w:eastAsia="宋体" w:hint="eastAsia"/>
        </w:rPr>
        <w:t>而当原始应用协议格式发生变化，或者需要提取一种新格式的应用协议数据时，以及需要多</w:t>
      </w:r>
      <w:r w:rsidR="00A11FC6" w:rsidRPr="005910CA">
        <w:rPr>
          <w:rFonts w:eastAsia="宋体" w:hint="eastAsia"/>
        </w:rPr>
        <w:t>提取或删除</w:t>
      </w:r>
      <w:r w:rsidR="001F6DFB" w:rsidRPr="005910CA">
        <w:rPr>
          <w:rFonts w:eastAsia="宋体" w:hint="eastAsia"/>
        </w:rPr>
        <w:t>提取字段</w:t>
      </w:r>
      <w:r w:rsidR="003D2862" w:rsidRPr="005910CA">
        <w:rPr>
          <w:rFonts w:eastAsia="宋体" w:hint="eastAsia"/>
        </w:rPr>
        <w:t>时，都需要修改、增加对应的硬编码函数</w:t>
      </w:r>
      <w:r w:rsidR="001F6DFB" w:rsidRPr="005910CA">
        <w:rPr>
          <w:rFonts w:eastAsia="宋体" w:hint="eastAsia"/>
        </w:rPr>
        <w:t>，导致应用协议解析过程缺乏</w:t>
      </w:r>
      <w:commentRangeStart w:id="15"/>
      <w:r w:rsidR="001F6DFB" w:rsidRPr="005910CA">
        <w:rPr>
          <w:rFonts w:eastAsia="宋体" w:hint="eastAsia"/>
        </w:rPr>
        <w:t>高效性</w:t>
      </w:r>
      <w:commentRangeEnd w:id="15"/>
      <w:r w:rsidR="00FE123E">
        <w:rPr>
          <w:rStyle w:val="ac"/>
          <w:rFonts w:eastAsia="宋体" w:cs="Times New Roman"/>
          <w:spacing w:val="6"/>
          <w:kern w:val="0"/>
        </w:rPr>
        <w:commentReference w:id="15"/>
      </w:r>
      <w:r w:rsidR="001F6DFB" w:rsidRPr="005910CA">
        <w:rPr>
          <w:rFonts w:eastAsia="宋体" w:hint="eastAsia"/>
        </w:rPr>
        <w:t>和</w:t>
      </w:r>
      <w:proofErr w:type="gramStart"/>
      <w:r w:rsidR="001F6DFB" w:rsidRPr="005910CA">
        <w:rPr>
          <w:rFonts w:eastAsia="宋体" w:hint="eastAsia"/>
        </w:rPr>
        <w:t>可</w:t>
      </w:r>
      <w:proofErr w:type="gramEnd"/>
      <w:r w:rsidR="001F6DFB" w:rsidRPr="005910CA">
        <w:rPr>
          <w:rFonts w:eastAsia="宋体" w:hint="eastAsia"/>
        </w:rPr>
        <w:t>扩展性。</w:t>
      </w:r>
    </w:p>
    <w:p w14:paraId="1EB4FE1F" w14:textId="77777777" w:rsidR="00563E72" w:rsidRPr="005910CA" w:rsidRDefault="00563E72" w:rsidP="00563E72">
      <w:pPr>
        <w:pStyle w:val="a5"/>
      </w:pPr>
    </w:p>
    <w:p w14:paraId="2085AEED"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发明内容</w:t>
      </w:r>
    </w:p>
    <w:p w14:paraId="43946E66" w14:textId="77777777" w:rsidR="004753EE" w:rsidRPr="005910CA" w:rsidRDefault="004753EE" w:rsidP="004753EE">
      <w:pPr>
        <w:spacing w:line="360" w:lineRule="auto"/>
        <w:ind w:firstLine="560"/>
        <w:rPr>
          <w:rFonts w:eastAsia="宋体"/>
          <w:szCs w:val="28"/>
        </w:rPr>
      </w:pPr>
      <w:r w:rsidRPr="005910CA">
        <w:rPr>
          <w:rFonts w:eastAsia="宋体" w:hint="eastAsia"/>
          <w:szCs w:val="28"/>
        </w:rPr>
        <w:t>本发明提供一种</w:t>
      </w:r>
      <w:r w:rsidR="005135FA" w:rsidRPr="005910CA">
        <w:rPr>
          <w:rFonts w:eastAsia="宋体" w:hint="eastAsia"/>
          <w:szCs w:val="28"/>
        </w:rPr>
        <w:t>应用协议报文的自动化解析方法和装置</w:t>
      </w:r>
      <w:r w:rsidRPr="005910CA">
        <w:rPr>
          <w:rFonts w:eastAsia="宋体" w:hint="eastAsia"/>
          <w:szCs w:val="28"/>
        </w:rPr>
        <w:t>，以实现</w:t>
      </w:r>
      <w:r w:rsidR="001F6DFB" w:rsidRPr="005910CA">
        <w:rPr>
          <w:rFonts w:eastAsia="宋体" w:hint="eastAsia"/>
          <w:szCs w:val="28"/>
        </w:rPr>
        <w:t>应用协议</w:t>
      </w:r>
      <w:r w:rsidR="001F6DFB" w:rsidRPr="005910CA">
        <w:rPr>
          <w:rFonts w:eastAsia="宋体" w:hint="eastAsia"/>
          <w:szCs w:val="28"/>
        </w:rPr>
        <w:lastRenderedPageBreak/>
        <w:t>解析过程的高效性和</w:t>
      </w:r>
      <w:proofErr w:type="gramStart"/>
      <w:r w:rsidR="001F6DFB" w:rsidRPr="005910CA">
        <w:rPr>
          <w:rFonts w:eastAsia="宋体" w:hint="eastAsia"/>
          <w:szCs w:val="28"/>
        </w:rPr>
        <w:t>可</w:t>
      </w:r>
      <w:proofErr w:type="gramEnd"/>
      <w:r w:rsidR="001F6DFB" w:rsidRPr="005910CA">
        <w:rPr>
          <w:rFonts w:eastAsia="宋体" w:hint="eastAsia"/>
          <w:szCs w:val="28"/>
        </w:rPr>
        <w:t>扩展性</w:t>
      </w:r>
      <w:r w:rsidRPr="005910CA">
        <w:rPr>
          <w:rFonts w:eastAsia="宋体" w:hint="eastAsia"/>
          <w:szCs w:val="28"/>
        </w:rPr>
        <w:t>。</w:t>
      </w:r>
    </w:p>
    <w:p w14:paraId="305C10A7" w14:textId="77777777" w:rsidR="001A17F4" w:rsidRPr="005910CA" w:rsidRDefault="00563E72" w:rsidP="00B64835">
      <w:pPr>
        <w:pStyle w:val="ab"/>
        <w:adjustRightInd w:val="0"/>
        <w:spacing w:after="0" w:line="360" w:lineRule="auto"/>
        <w:ind w:firstLineChars="200" w:firstLine="560"/>
        <w:outlineLvl w:val="0"/>
        <w:rPr>
          <w:rFonts w:eastAsia="宋体"/>
          <w:kern w:val="0"/>
          <w:szCs w:val="28"/>
        </w:rPr>
      </w:pPr>
      <w:r w:rsidRPr="005910CA">
        <w:rPr>
          <w:rFonts w:eastAsia="宋体" w:cs="Times New Roman"/>
          <w:szCs w:val="28"/>
        </w:rPr>
        <w:t>第一方面，本发明实施</w:t>
      </w:r>
      <w:proofErr w:type="gramStart"/>
      <w:r w:rsidRPr="005910CA">
        <w:rPr>
          <w:rFonts w:eastAsia="宋体" w:cs="Times New Roman"/>
          <w:szCs w:val="28"/>
        </w:rPr>
        <w:t>例提供</w:t>
      </w:r>
      <w:proofErr w:type="gramEnd"/>
      <w:r w:rsidRPr="005910CA">
        <w:rPr>
          <w:rFonts w:eastAsia="宋体" w:cs="Times New Roman"/>
          <w:szCs w:val="28"/>
        </w:rPr>
        <w:t>了</w:t>
      </w:r>
      <w:r w:rsidR="00B64835" w:rsidRPr="005910CA">
        <w:rPr>
          <w:rFonts w:eastAsia="宋体" w:hint="eastAsia"/>
          <w:kern w:val="0"/>
          <w:szCs w:val="28"/>
        </w:rPr>
        <w:t>一种应用协议报文的自动化解析方法</w:t>
      </w:r>
      <w:r w:rsidRPr="005910CA">
        <w:rPr>
          <w:rFonts w:eastAsia="宋体" w:cs="Times New Roman"/>
          <w:szCs w:val="28"/>
        </w:rPr>
        <w:t>，</w:t>
      </w:r>
      <w:r w:rsidR="00131DBC" w:rsidRPr="005910CA">
        <w:rPr>
          <w:rFonts w:eastAsia="宋体" w:cs="Times New Roman"/>
          <w:szCs w:val="28"/>
        </w:rPr>
        <w:t>该方法</w:t>
      </w:r>
      <w:r w:rsidR="00B64835" w:rsidRPr="005910CA">
        <w:rPr>
          <w:rFonts w:eastAsia="宋体" w:hint="eastAsia"/>
          <w:kern w:val="0"/>
          <w:szCs w:val="28"/>
        </w:rPr>
        <w:t>包括：</w:t>
      </w:r>
    </w:p>
    <w:p w14:paraId="56F7A917" w14:textId="4C91F897" w:rsidR="001A17F4"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根据应用协议报文的协议规则添加模板文件，其中</w:t>
      </w:r>
      <w:r w:rsidR="0020315B" w:rsidRPr="005910CA">
        <w:rPr>
          <w:rFonts w:eastAsia="宋体" w:hint="eastAsia"/>
          <w:kern w:val="0"/>
          <w:szCs w:val="28"/>
        </w:rPr>
        <w:t>,</w:t>
      </w:r>
      <w:r w:rsidRPr="005910CA">
        <w:rPr>
          <w:rFonts w:eastAsia="宋体" w:hint="eastAsia"/>
          <w:kern w:val="0"/>
          <w:szCs w:val="28"/>
        </w:rPr>
        <w:t>所述模板文件是利用预设脚本语言编辑的具有逻辑性的报文解析模板；</w:t>
      </w:r>
    </w:p>
    <w:p w14:paraId="761EA9B3" w14:textId="77777777" w:rsidR="001A17F4"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对各模板文件进行编译处理，生成与所述各模板文件相对应的各模板解析类；</w:t>
      </w:r>
    </w:p>
    <w:p w14:paraId="116129C6" w14:textId="77777777" w:rsidR="00563E72"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利用与目标应用协议报文匹配的模板解析类对所述目标应用协议报文进行解析，并输出解析结果。</w:t>
      </w:r>
    </w:p>
    <w:p w14:paraId="578C3A37" w14:textId="77777777" w:rsidR="001A17F4" w:rsidRPr="005910CA" w:rsidRDefault="00563E72" w:rsidP="00131DBC">
      <w:pPr>
        <w:pStyle w:val="ab"/>
        <w:adjustRightInd w:val="0"/>
        <w:spacing w:after="0" w:line="360" w:lineRule="auto"/>
        <w:ind w:firstLineChars="200" w:firstLine="560"/>
        <w:outlineLvl w:val="0"/>
        <w:rPr>
          <w:rFonts w:eastAsia="宋体"/>
          <w:kern w:val="0"/>
          <w:szCs w:val="28"/>
        </w:rPr>
      </w:pPr>
      <w:r w:rsidRPr="005910CA">
        <w:rPr>
          <w:rFonts w:eastAsia="宋体" w:cs="Times New Roman"/>
        </w:rPr>
        <w:t>第二方面，本发明</w:t>
      </w:r>
      <w:proofErr w:type="gramStart"/>
      <w:r w:rsidRPr="005910CA">
        <w:rPr>
          <w:rFonts w:eastAsia="宋体" w:cs="Times New Roman"/>
        </w:rPr>
        <w:t>实施例还提供</w:t>
      </w:r>
      <w:proofErr w:type="gramEnd"/>
      <w:r w:rsidRPr="005910CA">
        <w:rPr>
          <w:rFonts w:eastAsia="宋体" w:cs="Times New Roman"/>
        </w:rPr>
        <w:t>了</w:t>
      </w:r>
      <w:r w:rsidR="00131DBC" w:rsidRPr="005910CA">
        <w:rPr>
          <w:rFonts w:eastAsia="宋体" w:hint="eastAsia"/>
          <w:kern w:val="0"/>
          <w:szCs w:val="28"/>
        </w:rPr>
        <w:t>一种应用协议报文的自动化解析装置，该装置包括：</w:t>
      </w:r>
    </w:p>
    <w:p w14:paraId="39A22D0B" w14:textId="72F9F87B" w:rsidR="001A17F4" w:rsidRPr="005910CA" w:rsidRDefault="00131DBC" w:rsidP="00131DB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模板文件添加模块，用于根据应用协议报文的协议规则添加模板文件，其中</w:t>
      </w:r>
      <w:r w:rsidR="00025569" w:rsidRPr="005910CA">
        <w:rPr>
          <w:rFonts w:eastAsia="宋体" w:hint="eastAsia"/>
          <w:kern w:val="0"/>
          <w:szCs w:val="28"/>
        </w:rPr>
        <w:t>,</w:t>
      </w:r>
      <w:r w:rsidRPr="005910CA">
        <w:rPr>
          <w:rFonts w:eastAsia="宋体" w:hint="eastAsia"/>
          <w:kern w:val="0"/>
          <w:szCs w:val="28"/>
        </w:rPr>
        <w:t>所述模板文件是利用预设脚本语言编辑的具有逻辑性的报文解析模板；</w:t>
      </w:r>
    </w:p>
    <w:p w14:paraId="1DA6C967" w14:textId="77777777" w:rsidR="001A17F4" w:rsidRPr="005910CA" w:rsidRDefault="00131DBC" w:rsidP="00131DB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模板解析类生成模块，用于对各模板文件进行编译处理，生成与所述各模板文件相对应的各模板解析类；</w:t>
      </w:r>
    </w:p>
    <w:p w14:paraId="04EB956D" w14:textId="3E2DC5E4" w:rsidR="00563E72" w:rsidRDefault="00131DBC" w:rsidP="002622F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目标应用协议报文解析模块，用于利用与目标应用协议报文匹配的模板解析类对所述目标应用协议报文进行解析，并输出解析结果。</w:t>
      </w:r>
    </w:p>
    <w:p w14:paraId="7B5FA816"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第三方面，本发明</w:t>
      </w:r>
      <w:proofErr w:type="gramStart"/>
      <w:r w:rsidRPr="005910CA">
        <w:rPr>
          <w:rFonts w:eastAsia="宋体" w:hint="eastAsia"/>
          <w:kern w:val="0"/>
          <w:szCs w:val="28"/>
        </w:rPr>
        <w:t>实施例还提供</w:t>
      </w:r>
      <w:proofErr w:type="gramEnd"/>
      <w:r w:rsidRPr="005910CA">
        <w:rPr>
          <w:rFonts w:eastAsia="宋体" w:hint="eastAsia"/>
          <w:kern w:val="0"/>
          <w:szCs w:val="28"/>
        </w:rPr>
        <w:t>了一种服务器，包括：</w:t>
      </w:r>
    </w:p>
    <w:p w14:paraId="1FC03CD2"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一个或多个处理器；</w:t>
      </w:r>
    </w:p>
    <w:p w14:paraId="2CE9FC43"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存储装置，用于存储一个或多个程序，</w:t>
      </w:r>
    </w:p>
    <w:p w14:paraId="277F641E" w14:textId="3A4ABB55"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当所述一个或多个程序被所述一个或多个处理器执行，使得所述一个或多个处理器实现如上所述的应用协议报文的自动化解析方法。</w:t>
      </w:r>
    </w:p>
    <w:p w14:paraId="33910785" w14:textId="6196489C" w:rsidR="005910CA" w:rsidRPr="005910CA" w:rsidRDefault="005910CA" w:rsidP="005910C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第四方面，本发明</w:t>
      </w:r>
      <w:proofErr w:type="gramStart"/>
      <w:r w:rsidRPr="005910CA">
        <w:rPr>
          <w:rFonts w:eastAsia="宋体" w:hint="eastAsia"/>
          <w:kern w:val="0"/>
          <w:szCs w:val="28"/>
        </w:rPr>
        <w:t>实施例还提供</w:t>
      </w:r>
      <w:proofErr w:type="gramEnd"/>
      <w:r w:rsidRPr="005910CA">
        <w:rPr>
          <w:rFonts w:eastAsia="宋体" w:hint="eastAsia"/>
          <w:kern w:val="0"/>
          <w:szCs w:val="28"/>
        </w:rPr>
        <w:t>了一种计算机可读存储介质，其上存储有计算机程序，该程序被处理器执行时实现如上所述的应用协议报文的自动化解析方法。</w:t>
      </w:r>
    </w:p>
    <w:p w14:paraId="5CD01E02" w14:textId="15F762FB" w:rsidR="001F6DFB" w:rsidRPr="005910CA" w:rsidRDefault="006B525A" w:rsidP="006B525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本发明实施</w:t>
      </w:r>
      <w:proofErr w:type="gramStart"/>
      <w:r w:rsidRPr="005910CA">
        <w:rPr>
          <w:rFonts w:eastAsia="宋体" w:hint="eastAsia"/>
          <w:kern w:val="0"/>
          <w:szCs w:val="28"/>
        </w:rPr>
        <w:t>例通过</w:t>
      </w:r>
      <w:proofErr w:type="gramEnd"/>
      <w:r w:rsidR="00F767E7" w:rsidRPr="005910CA">
        <w:rPr>
          <w:rFonts w:eastAsia="宋体" w:hint="eastAsia"/>
          <w:kern w:val="0"/>
          <w:szCs w:val="28"/>
        </w:rPr>
        <w:t>利用</w:t>
      </w:r>
      <w:r w:rsidR="00B56DB6" w:rsidRPr="005910CA">
        <w:rPr>
          <w:rFonts w:eastAsia="宋体" w:hint="eastAsia"/>
          <w:kern w:val="0"/>
          <w:szCs w:val="28"/>
        </w:rPr>
        <w:t>应用协议报文的协议规则，添加利用预设脚本语言编辑的具有逻辑性的模板文件，并</w:t>
      </w:r>
      <w:r w:rsidR="00F767E7" w:rsidRPr="005910CA">
        <w:rPr>
          <w:rFonts w:eastAsia="宋体" w:hint="eastAsia"/>
          <w:kern w:val="0"/>
          <w:szCs w:val="28"/>
        </w:rPr>
        <w:t>编译</w:t>
      </w:r>
      <w:r w:rsidR="00B56DB6" w:rsidRPr="005910CA">
        <w:rPr>
          <w:rFonts w:eastAsia="宋体" w:hint="eastAsia"/>
          <w:kern w:val="0"/>
          <w:szCs w:val="28"/>
        </w:rPr>
        <w:t>模板文件生成模板解析类</w:t>
      </w:r>
      <w:r w:rsidR="00F767E7" w:rsidRPr="005910CA">
        <w:rPr>
          <w:rFonts w:eastAsia="宋体" w:hint="eastAsia"/>
          <w:kern w:val="0"/>
          <w:szCs w:val="28"/>
        </w:rPr>
        <w:t>，</w:t>
      </w:r>
      <w:r w:rsidR="006C371F" w:rsidRPr="005910CA">
        <w:rPr>
          <w:rFonts w:eastAsia="宋体" w:hint="eastAsia"/>
          <w:kern w:val="0"/>
          <w:szCs w:val="28"/>
        </w:rPr>
        <w:t>利用与目标应用协议报文匹配的模板解析类对</w:t>
      </w:r>
      <w:r w:rsidR="00F767E7" w:rsidRPr="005910CA">
        <w:rPr>
          <w:rFonts w:eastAsia="宋体" w:hint="eastAsia"/>
          <w:kern w:val="0"/>
          <w:szCs w:val="28"/>
        </w:rPr>
        <w:t>目标应用协议报文进行解析，</w:t>
      </w:r>
      <w:r w:rsidR="006C371F" w:rsidRPr="005910CA">
        <w:rPr>
          <w:rFonts w:eastAsia="宋体" w:hint="eastAsia"/>
          <w:kern w:val="0"/>
          <w:szCs w:val="28"/>
        </w:rPr>
        <w:t>最终</w:t>
      </w:r>
      <w:r w:rsidR="00F767E7" w:rsidRPr="005910CA">
        <w:rPr>
          <w:rFonts w:eastAsia="宋体" w:hint="eastAsia"/>
          <w:kern w:val="0"/>
          <w:szCs w:val="28"/>
        </w:rPr>
        <w:t>输出解析结果</w:t>
      </w:r>
      <w:r w:rsidR="00C80E8D" w:rsidRPr="005910CA">
        <w:rPr>
          <w:rFonts w:eastAsia="宋体" w:hint="eastAsia"/>
          <w:kern w:val="0"/>
          <w:szCs w:val="28"/>
        </w:rPr>
        <w:t>，解决</w:t>
      </w:r>
      <w:r w:rsidR="006C371F" w:rsidRPr="005910CA">
        <w:rPr>
          <w:rFonts w:eastAsia="宋体" w:hint="eastAsia"/>
          <w:kern w:val="0"/>
          <w:szCs w:val="28"/>
        </w:rPr>
        <w:t>了</w:t>
      </w:r>
      <w:r w:rsidR="00C80E8D" w:rsidRPr="005910CA">
        <w:rPr>
          <w:rFonts w:eastAsia="宋体" w:hint="eastAsia"/>
          <w:kern w:val="0"/>
          <w:szCs w:val="28"/>
        </w:rPr>
        <w:t>当原</w:t>
      </w:r>
      <w:r w:rsidR="000A6314" w:rsidRPr="005910CA">
        <w:rPr>
          <w:rFonts w:eastAsia="宋体" w:hint="eastAsia"/>
        </w:rPr>
        <w:t>始应用协议</w:t>
      </w:r>
      <w:r w:rsidR="006C371F" w:rsidRPr="005910CA">
        <w:rPr>
          <w:rFonts w:eastAsia="宋体" w:hint="eastAsia"/>
        </w:rPr>
        <w:t>报文的格式发生变化，或</w:t>
      </w:r>
      <w:r w:rsidR="000A6314" w:rsidRPr="005910CA">
        <w:rPr>
          <w:rFonts w:eastAsia="宋体" w:hint="eastAsia"/>
        </w:rPr>
        <w:t>需要提取一种新格式的应用协议</w:t>
      </w:r>
      <w:r w:rsidR="00F13EAE" w:rsidRPr="005910CA">
        <w:rPr>
          <w:rFonts w:eastAsia="宋体" w:hint="eastAsia"/>
        </w:rPr>
        <w:t>数据</w:t>
      </w:r>
      <w:r w:rsidR="000A6314" w:rsidRPr="005910CA">
        <w:rPr>
          <w:rFonts w:eastAsia="宋体" w:hint="eastAsia"/>
        </w:rPr>
        <w:t>，</w:t>
      </w:r>
      <w:r w:rsidR="00F13EAE" w:rsidRPr="005910CA">
        <w:rPr>
          <w:rFonts w:eastAsia="宋体" w:hint="eastAsia"/>
        </w:rPr>
        <w:t>或</w:t>
      </w:r>
      <w:r w:rsidR="000A6314" w:rsidRPr="005910CA">
        <w:rPr>
          <w:rFonts w:eastAsia="宋体" w:hint="eastAsia"/>
        </w:rPr>
        <w:t>需要多</w:t>
      </w:r>
      <w:r w:rsidR="00A11FC6" w:rsidRPr="005910CA">
        <w:rPr>
          <w:rFonts w:eastAsia="宋体" w:hint="eastAsia"/>
        </w:rPr>
        <w:t>提取或删除</w:t>
      </w:r>
      <w:r w:rsidR="000A6314" w:rsidRPr="005910CA">
        <w:rPr>
          <w:rFonts w:eastAsia="宋体" w:hint="eastAsia"/>
        </w:rPr>
        <w:t>提取字段时，</w:t>
      </w:r>
      <w:r w:rsidR="00C80E8D" w:rsidRPr="005910CA">
        <w:rPr>
          <w:rFonts w:eastAsia="宋体" w:hint="eastAsia"/>
        </w:rPr>
        <w:t>需要重新编码的问题，</w:t>
      </w:r>
      <w:r w:rsidR="003663E5" w:rsidRPr="005910CA">
        <w:rPr>
          <w:rFonts w:eastAsia="宋体" w:hint="eastAsia"/>
        </w:rPr>
        <w:t>进而</w:t>
      </w:r>
      <w:r w:rsidR="00C80E8D" w:rsidRPr="005910CA">
        <w:rPr>
          <w:rFonts w:eastAsia="宋体" w:hint="eastAsia"/>
        </w:rPr>
        <w:t>实现了</w:t>
      </w:r>
      <w:r w:rsidR="00C80E8D" w:rsidRPr="005910CA">
        <w:rPr>
          <w:rFonts w:eastAsia="宋体" w:hint="eastAsia"/>
          <w:szCs w:val="28"/>
        </w:rPr>
        <w:t>应用协议解析过程的高效性和</w:t>
      </w:r>
      <w:proofErr w:type="gramStart"/>
      <w:r w:rsidR="00C80E8D" w:rsidRPr="005910CA">
        <w:rPr>
          <w:rFonts w:eastAsia="宋体" w:hint="eastAsia"/>
          <w:szCs w:val="28"/>
        </w:rPr>
        <w:t>可</w:t>
      </w:r>
      <w:proofErr w:type="gramEnd"/>
      <w:r w:rsidR="00C80E8D" w:rsidRPr="005910CA">
        <w:rPr>
          <w:rFonts w:eastAsia="宋体" w:hint="eastAsia"/>
          <w:szCs w:val="28"/>
        </w:rPr>
        <w:t>扩展性。</w:t>
      </w:r>
    </w:p>
    <w:p w14:paraId="4D3A0465" w14:textId="77777777" w:rsidR="00563E72" w:rsidRPr="005910CA" w:rsidRDefault="00563E72" w:rsidP="00563E72">
      <w:pPr>
        <w:pStyle w:val="a5"/>
      </w:pPr>
    </w:p>
    <w:p w14:paraId="45C77553" w14:textId="77777777" w:rsidR="00563E72" w:rsidRPr="005910CA" w:rsidRDefault="00563E72" w:rsidP="00563E72">
      <w:pPr>
        <w:pStyle w:val="a5"/>
        <w:ind w:firstLineChars="0" w:firstLine="0"/>
        <w:outlineLvl w:val="0"/>
        <w:rPr>
          <w:b/>
          <w:szCs w:val="28"/>
        </w:rPr>
      </w:pPr>
      <w:r w:rsidRPr="005910CA">
        <w:rPr>
          <w:b/>
          <w:szCs w:val="28"/>
        </w:rPr>
        <w:t>附图说明</w:t>
      </w:r>
    </w:p>
    <w:p w14:paraId="0C92C8A9" w14:textId="13B2AF0E"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图</w:t>
      </w:r>
      <w:r w:rsidR="002622FC" w:rsidRPr="005910CA">
        <w:rPr>
          <w:rFonts w:eastAsia="宋体" w:cs="Times New Roman"/>
          <w:szCs w:val="28"/>
        </w:rPr>
        <w:t>1</w:t>
      </w:r>
      <w:r w:rsidRPr="005910CA">
        <w:rPr>
          <w:rFonts w:eastAsia="宋体" w:cs="Times New Roman"/>
          <w:szCs w:val="28"/>
        </w:rPr>
        <w:t>是本发明</w:t>
      </w:r>
      <w:r w:rsidR="000115AF" w:rsidRPr="005910CA">
        <w:rPr>
          <w:rFonts w:eastAsia="宋体" w:hint="eastAsia"/>
          <w:szCs w:val="28"/>
        </w:rPr>
        <w:t>实施例一</w:t>
      </w:r>
      <w:r w:rsidRPr="005910CA">
        <w:rPr>
          <w:rFonts w:eastAsia="宋体" w:cs="Times New Roman"/>
          <w:szCs w:val="28"/>
        </w:rPr>
        <w:t>中的</w:t>
      </w:r>
      <w:r w:rsidR="002622FC" w:rsidRPr="005910CA">
        <w:rPr>
          <w:rFonts w:eastAsia="宋体" w:hint="eastAsia"/>
          <w:kern w:val="0"/>
          <w:szCs w:val="28"/>
        </w:rPr>
        <w:t>应用协议报文的自动化解析</w:t>
      </w:r>
      <w:r w:rsidR="00B802B4" w:rsidRPr="005910CA">
        <w:rPr>
          <w:rFonts w:eastAsia="宋体" w:hint="eastAsia"/>
          <w:kern w:val="0"/>
          <w:szCs w:val="28"/>
        </w:rPr>
        <w:t>方法的流程图</w:t>
      </w:r>
      <w:r w:rsidR="00C853EF" w:rsidRPr="005910CA">
        <w:rPr>
          <w:rFonts w:eastAsia="宋体" w:cs="Times New Roman" w:hint="eastAsia"/>
        </w:rPr>
        <w:t>；</w:t>
      </w:r>
    </w:p>
    <w:p w14:paraId="7628BB3B" w14:textId="15B77C2F"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图</w:t>
      </w:r>
      <w:r w:rsidR="002622FC" w:rsidRPr="005910CA">
        <w:rPr>
          <w:rFonts w:eastAsia="宋体" w:cs="Times New Roman"/>
          <w:szCs w:val="28"/>
        </w:rPr>
        <w:t>2</w:t>
      </w:r>
      <w:r w:rsidRPr="005910CA">
        <w:rPr>
          <w:rFonts w:eastAsia="宋体" w:cs="Times New Roman"/>
          <w:szCs w:val="28"/>
        </w:rPr>
        <w:t>是本发明</w:t>
      </w:r>
      <w:r w:rsidR="000115AF" w:rsidRPr="005910CA">
        <w:rPr>
          <w:rFonts w:eastAsia="宋体" w:hint="eastAsia"/>
          <w:szCs w:val="28"/>
        </w:rPr>
        <w:t>实施例二</w:t>
      </w:r>
      <w:r w:rsidRPr="005910CA">
        <w:rPr>
          <w:rFonts w:eastAsia="宋体" w:cs="Times New Roman"/>
          <w:szCs w:val="28"/>
        </w:rPr>
        <w:t>中的</w:t>
      </w:r>
      <w:r w:rsidR="00B802B4" w:rsidRPr="005910CA">
        <w:rPr>
          <w:rFonts w:eastAsia="宋体" w:hint="eastAsia"/>
          <w:kern w:val="0"/>
          <w:szCs w:val="28"/>
        </w:rPr>
        <w:t>应用协议报文的自动化解析方法的流程图</w:t>
      </w:r>
      <w:r w:rsidR="00C853EF" w:rsidRPr="005910CA">
        <w:rPr>
          <w:rFonts w:eastAsia="宋体" w:cs="Times New Roman" w:hint="eastAsia"/>
        </w:rPr>
        <w:t>；</w:t>
      </w:r>
    </w:p>
    <w:p w14:paraId="69D5C533" w14:textId="3416746C" w:rsidR="00B802B4" w:rsidRPr="005910CA" w:rsidRDefault="00563E72" w:rsidP="00563E72">
      <w:pPr>
        <w:spacing w:line="360" w:lineRule="auto"/>
        <w:ind w:firstLine="560"/>
        <w:rPr>
          <w:rFonts w:eastAsia="宋体"/>
          <w:kern w:val="0"/>
          <w:szCs w:val="28"/>
        </w:rPr>
      </w:pPr>
      <w:r w:rsidRPr="005910CA">
        <w:rPr>
          <w:rFonts w:eastAsia="宋体" w:cs="Times New Roman"/>
          <w:szCs w:val="28"/>
        </w:rPr>
        <w:t>图</w:t>
      </w:r>
      <w:r w:rsidR="002622FC" w:rsidRPr="005910CA">
        <w:rPr>
          <w:rFonts w:eastAsia="宋体" w:cs="Times New Roman"/>
          <w:szCs w:val="28"/>
        </w:rPr>
        <w:t>3</w:t>
      </w:r>
      <w:r w:rsidRPr="005910CA">
        <w:rPr>
          <w:rFonts w:eastAsia="宋体" w:cs="Times New Roman"/>
          <w:szCs w:val="28"/>
        </w:rPr>
        <w:t>是本发明</w:t>
      </w:r>
      <w:r w:rsidR="000115AF" w:rsidRPr="005910CA">
        <w:rPr>
          <w:rFonts w:eastAsia="宋体" w:hint="eastAsia"/>
          <w:szCs w:val="28"/>
        </w:rPr>
        <w:t>实施例三</w:t>
      </w:r>
      <w:r w:rsidRPr="005910CA">
        <w:rPr>
          <w:rFonts w:eastAsia="宋体" w:cs="Times New Roman"/>
          <w:szCs w:val="28"/>
        </w:rPr>
        <w:t>中的</w:t>
      </w:r>
      <w:r w:rsidR="00B802B4" w:rsidRPr="005910CA">
        <w:rPr>
          <w:rFonts w:eastAsia="宋体" w:hint="eastAsia"/>
          <w:kern w:val="0"/>
          <w:szCs w:val="28"/>
        </w:rPr>
        <w:t>应用协议报文的自动化解析方法的流程图；</w:t>
      </w:r>
    </w:p>
    <w:p w14:paraId="34A13699" w14:textId="2BA94AAB" w:rsidR="007D25F8" w:rsidRPr="005910CA" w:rsidRDefault="00B802B4" w:rsidP="00563E72">
      <w:pPr>
        <w:spacing w:line="360" w:lineRule="auto"/>
        <w:ind w:firstLine="560"/>
        <w:rPr>
          <w:rFonts w:eastAsia="宋体"/>
          <w:kern w:val="0"/>
          <w:szCs w:val="28"/>
        </w:rPr>
      </w:pPr>
      <w:r w:rsidRPr="005910CA">
        <w:rPr>
          <w:rFonts w:eastAsia="宋体" w:cs="Times New Roman"/>
          <w:szCs w:val="28"/>
        </w:rPr>
        <w:t>图</w:t>
      </w:r>
      <w:r w:rsidR="005910CA" w:rsidRPr="005910CA">
        <w:rPr>
          <w:rFonts w:eastAsia="宋体" w:cs="Times New Roman" w:hint="eastAsia"/>
          <w:szCs w:val="28"/>
        </w:rPr>
        <w:t>4</w:t>
      </w:r>
      <w:r w:rsidRPr="005910CA">
        <w:rPr>
          <w:rFonts w:eastAsia="宋体" w:cs="Times New Roman"/>
          <w:szCs w:val="28"/>
        </w:rPr>
        <w:t>是本发明</w:t>
      </w:r>
      <w:r w:rsidRPr="005910CA">
        <w:rPr>
          <w:rFonts w:eastAsia="宋体" w:hint="eastAsia"/>
          <w:szCs w:val="28"/>
        </w:rPr>
        <w:t>实施例四</w:t>
      </w:r>
      <w:r w:rsidRPr="005910CA">
        <w:rPr>
          <w:rFonts w:eastAsia="宋体" w:cs="Times New Roman"/>
          <w:szCs w:val="28"/>
        </w:rPr>
        <w:t>中的</w:t>
      </w:r>
      <w:r w:rsidRPr="005910CA">
        <w:rPr>
          <w:rFonts w:eastAsia="宋体" w:hint="eastAsia"/>
          <w:kern w:val="0"/>
          <w:szCs w:val="28"/>
        </w:rPr>
        <w:t>应用协议报文的自动化解析装置的结构示意图</w:t>
      </w:r>
      <w:r w:rsidR="007D25F8" w:rsidRPr="005910CA">
        <w:rPr>
          <w:rFonts w:eastAsia="宋体" w:hint="eastAsia"/>
          <w:kern w:val="0"/>
          <w:szCs w:val="28"/>
        </w:rPr>
        <w:t>；</w:t>
      </w:r>
    </w:p>
    <w:p w14:paraId="13A3BD59" w14:textId="7C0DC219" w:rsidR="00563E72" w:rsidRPr="005910CA" w:rsidRDefault="007D25F8" w:rsidP="00563E72">
      <w:pPr>
        <w:spacing w:line="360" w:lineRule="auto"/>
        <w:ind w:firstLine="560"/>
        <w:rPr>
          <w:rFonts w:eastAsia="宋体" w:cs="Times New Roman"/>
          <w:szCs w:val="28"/>
        </w:rPr>
      </w:pPr>
      <w:r w:rsidRPr="005910CA">
        <w:rPr>
          <w:rFonts w:eastAsia="宋体" w:hint="eastAsia"/>
          <w:kern w:val="0"/>
          <w:szCs w:val="28"/>
        </w:rPr>
        <w:t>图</w:t>
      </w:r>
      <w:r w:rsidRPr="005910CA">
        <w:rPr>
          <w:rFonts w:eastAsia="宋体" w:hint="eastAsia"/>
          <w:kern w:val="0"/>
          <w:szCs w:val="28"/>
        </w:rPr>
        <w:t>5</w:t>
      </w:r>
      <w:r w:rsidRPr="005910CA">
        <w:rPr>
          <w:rFonts w:eastAsia="宋体" w:cs="Times New Roman"/>
          <w:szCs w:val="28"/>
        </w:rPr>
        <w:t>是本发明实施例</w:t>
      </w:r>
      <w:r w:rsidRPr="005910CA">
        <w:rPr>
          <w:rFonts w:eastAsia="宋体" w:cs="Times New Roman" w:hint="eastAsia"/>
          <w:szCs w:val="28"/>
        </w:rPr>
        <w:t>五</w:t>
      </w:r>
      <w:r w:rsidRPr="005910CA">
        <w:rPr>
          <w:rFonts w:eastAsia="宋体" w:cs="Times New Roman"/>
          <w:szCs w:val="28"/>
        </w:rPr>
        <w:t>中的服务器的结构示意图</w:t>
      </w:r>
      <w:r w:rsidR="00563E72" w:rsidRPr="005910CA">
        <w:rPr>
          <w:rFonts w:eastAsia="宋体" w:cs="Times New Roman"/>
          <w:szCs w:val="28"/>
        </w:rPr>
        <w:t>。</w:t>
      </w:r>
    </w:p>
    <w:p w14:paraId="0BA3BD00" w14:textId="77777777" w:rsidR="00563E72" w:rsidRPr="005910CA" w:rsidRDefault="00563E72" w:rsidP="00563E72">
      <w:pPr>
        <w:spacing w:line="360" w:lineRule="auto"/>
        <w:ind w:firstLine="560"/>
        <w:rPr>
          <w:rFonts w:eastAsia="宋体" w:cs="Times New Roman"/>
          <w:szCs w:val="28"/>
        </w:rPr>
      </w:pPr>
    </w:p>
    <w:p w14:paraId="23966F49"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具体实施方式</w:t>
      </w:r>
    </w:p>
    <w:p w14:paraId="5D380588" w14:textId="77777777"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下面结合附图和实施例对本发明作进一步的详细说明。可以理解的是，此处所描述的具体实施</w:t>
      </w:r>
      <w:proofErr w:type="gramStart"/>
      <w:r w:rsidRPr="005910CA">
        <w:rPr>
          <w:rFonts w:eastAsia="宋体" w:cs="Times New Roman"/>
          <w:szCs w:val="28"/>
        </w:rPr>
        <w:t>例仅仅</w:t>
      </w:r>
      <w:proofErr w:type="gramEnd"/>
      <w:r w:rsidRPr="005910CA">
        <w:rPr>
          <w:rFonts w:eastAsia="宋体" w:cs="Times New Roman"/>
          <w:szCs w:val="28"/>
        </w:rPr>
        <w:t>用于解释本发明，而非对本发明的限定。另外还需要说明的是，为了便于描述，附图中仅示出了与本发明相关的部分而非全部结构。</w:t>
      </w:r>
    </w:p>
    <w:p w14:paraId="49390D38" w14:textId="3A381EC6" w:rsidR="004753EE" w:rsidRPr="005910CA" w:rsidRDefault="004753EE" w:rsidP="004753EE">
      <w:pPr>
        <w:spacing w:line="360" w:lineRule="auto"/>
        <w:ind w:firstLine="560"/>
        <w:rPr>
          <w:rFonts w:eastAsia="宋体"/>
          <w:szCs w:val="28"/>
        </w:rPr>
      </w:pPr>
      <w:r w:rsidRPr="005910CA">
        <w:rPr>
          <w:rFonts w:eastAsia="宋体" w:hint="eastAsia"/>
          <w:szCs w:val="28"/>
        </w:rPr>
        <w:lastRenderedPageBreak/>
        <w:t>实施例</w:t>
      </w:r>
      <w:r w:rsidR="00B802B4" w:rsidRPr="005910CA">
        <w:rPr>
          <w:rFonts w:eastAsia="宋体" w:hint="eastAsia"/>
          <w:szCs w:val="28"/>
        </w:rPr>
        <w:t>一</w:t>
      </w:r>
    </w:p>
    <w:p w14:paraId="2CBCFCE1" w14:textId="208FA886" w:rsidR="004753EE" w:rsidRPr="005910CA" w:rsidRDefault="004753EE" w:rsidP="004753EE">
      <w:pPr>
        <w:spacing w:line="360" w:lineRule="auto"/>
        <w:ind w:firstLine="560"/>
        <w:rPr>
          <w:rFonts w:eastAsia="宋体"/>
          <w:szCs w:val="28"/>
        </w:rPr>
      </w:pPr>
      <w:r w:rsidRPr="005910CA">
        <w:rPr>
          <w:rFonts w:eastAsia="宋体" w:hint="eastAsia"/>
          <w:szCs w:val="28"/>
        </w:rPr>
        <w:t>图</w:t>
      </w:r>
      <w:r w:rsidRPr="005910CA">
        <w:rPr>
          <w:rFonts w:eastAsia="宋体" w:hint="eastAsia"/>
          <w:szCs w:val="28"/>
        </w:rPr>
        <w:t>1</w:t>
      </w:r>
      <w:r w:rsidRPr="005910CA">
        <w:rPr>
          <w:rFonts w:eastAsia="宋体" w:hint="eastAsia"/>
          <w:szCs w:val="28"/>
        </w:rPr>
        <w:t>为本发明实施例</w:t>
      </w:r>
      <w:proofErr w:type="gramStart"/>
      <w:r w:rsidRPr="005910CA">
        <w:rPr>
          <w:rFonts w:eastAsia="宋体" w:hint="eastAsia"/>
          <w:szCs w:val="28"/>
        </w:rPr>
        <w:t>一</w:t>
      </w:r>
      <w:proofErr w:type="gramEnd"/>
      <w:r w:rsidRPr="005910CA">
        <w:rPr>
          <w:rFonts w:eastAsia="宋体" w:hint="eastAsia"/>
          <w:szCs w:val="28"/>
        </w:rPr>
        <w:t>提供的</w:t>
      </w:r>
      <w:r w:rsidR="00B802B4" w:rsidRPr="005910CA">
        <w:rPr>
          <w:rFonts w:eastAsia="宋体" w:hint="eastAsia"/>
          <w:kern w:val="0"/>
          <w:szCs w:val="28"/>
        </w:rPr>
        <w:t>应用协议报文的自动化解析方法</w:t>
      </w:r>
      <w:r w:rsidRPr="005910CA">
        <w:rPr>
          <w:rFonts w:eastAsia="宋体" w:hint="eastAsia"/>
          <w:szCs w:val="28"/>
        </w:rPr>
        <w:t>的流程图，本实施例可适用于</w:t>
      </w:r>
      <w:r w:rsidR="004D491F" w:rsidRPr="005910CA">
        <w:rPr>
          <w:rFonts w:eastAsia="宋体" w:hint="eastAsia"/>
          <w:szCs w:val="28"/>
        </w:rPr>
        <w:t>需要对应用协议报文的内容进行解析的</w:t>
      </w:r>
      <w:r w:rsidRPr="005910CA">
        <w:rPr>
          <w:rFonts w:eastAsia="宋体" w:hint="eastAsia"/>
          <w:szCs w:val="28"/>
        </w:rPr>
        <w:t>情况，该方法可以</w:t>
      </w:r>
      <w:proofErr w:type="gramStart"/>
      <w:r w:rsidRPr="005910CA">
        <w:rPr>
          <w:rFonts w:eastAsia="宋体" w:hint="eastAsia"/>
          <w:szCs w:val="28"/>
        </w:rPr>
        <w:t>由</w:t>
      </w:r>
      <w:r w:rsidR="004D491F" w:rsidRPr="005910CA">
        <w:rPr>
          <w:rFonts w:eastAsia="宋体" w:hint="eastAsia"/>
          <w:kern w:val="0"/>
          <w:szCs w:val="28"/>
        </w:rPr>
        <w:t>应用</w:t>
      </w:r>
      <w:proofErr w:type="gramEnd"/>
      <w:r w:rsidR="004D491F" w:rsidRPr="005910CA">
        <w:rPr>
          <w:rFonts w:eastAsia="宋体" w:hint="eastAsia"/>
          <w:kern w:val="0"/>
          <w:szCs w:val="28"/>
        </w:rPr>
        <w:t>协议报文的自动化解析装置</w:t>
      </w:r>
      <w:r w:rsidRPr="005910CA">
        <w:rPr>
          <w:rFonts w:eastAsia="宋体" w:hint="eastAsia"/>
          <w:szCs w:val="28"/>
        </w:rPr>
        <w:t>来执行，</w:t>
      </w:r>
      <w:r w:rsidR="004D491F" w:rsidRPr="005910CA">
        <w:rPr>
          <w:rFonts w:eastAsia="宋体" w:cs="Times New Roman"/>
          <w:szCs w:val="28"/>
        </w:rPr>
        <w:t>该装置可以采用软件和</w:t>
      </w:r>
      <w:r w:rsidR="004D491F" w:rsidRPr="005910CA">
        <w:rPr>
          <w:rFonts w:eastAsia="宋体" w:cs="Times New Roman"/>
          <w:szCs w:val="28"/>
        </w:rPr>
        <w:t>/</w:t>
      </w:r>
      <w:r w:rsidR="004D491F" w:rsidRPr="005910CA">
        <w:rPr>
          <w:rFonts w:eastAsia="宋体" w:cs="Times New Roman"/>
          <w:szCs w:val="28"/>
        </w:rPr>
        <w:t>或硬件的方式实现。如图</w:t>
      </w:r>
      <w:r w:rsidR="004D491F" w:rsidRPr="005910CA">
        <w:rPr>
          <w:rFonts w:eastAsia="宋体" w:cs="Times New Roman" w:hint="eastAsia"/>
          <w:szCs w:val="28"/>
        </w:rPr>
        <w:t>1</w:t>
      </w:r>
      <w:r w:rsidR="004D491F" w:rsidRPr="005910CA">
        <w:rPr>
          <w:rFonts w:eastAsia="宋体" w:cs="Times New Roman" w:hint="eastAsia"/>
          <w:szCs w:val="28"/>
        </w:rPr>
        <w:t>所述，该方法</w:t>
      </w:r>
      <w:r w:rsidRPr="005910CA">
        <w:rPr>
          <w:rFonts w:eastAsia="宋体" w:hint="eastAsia"/>
          <w:szCs w:val="28"/>
        </w:rPr>
        <w:t>具体包括如下步骤：</w:t>
      </w:r>
    </w:p>
    <w:p w14:paraId="693E0DEA" w14:textId="7ABE82D6" w:rsidR="004753EE" w:rsidRPr="005910CA" w:rsidRDefault="00763545" w:rsidP="004753EE">
      <w:pPr>
        <w:spacing w:line="360" w:lineRule="auto"/>
        <w:ind w:firstLine="560"/>
        <w:rPr>
          <w:rFonts w:eastAsia="宋体"/>
          <w:szCs w:val="28"/>
        </w:rPr>
      </w:pPr>
      <w:r w:rsidRPr="005910CA">
        <w:rPr>
          <w:rFonts w:eastAsia="宋体" w:hint="eastAsia"/>
          <w:szCs w:val="28"/>
        </w:rPr>
        <w:t>S</w:t>
      </w:r>
      <w:r w:rsidR="004753EE" w:rsidRPr="005910CA">
        <w:rPr>
          <w:rFonts w:eastAsia="宋体" w:hint="eastAsia"/>
          <w:szCs w:val="28"/>
        </w:rPr>
        <w:t>110</w:t>
      </w:r>
      <w:r w:rsidR="004753EE" w:rsidRPr="005910CA">
        <w:rPr>
          <w:rFonts w:eastAsia="宋体" w:hint="eastAsia"/>
          <w:szCs w:val="28"/>
        </w:rPr>
        <w:t>、</w:t>
      </w:r>
      <w:r w:rsidR="004D491F" w:rsidRPr="005910CA">
        <w:rPr>
          <w:rFonts w:eastAsia="宋体" w:hint="eastAsia"/>
          <w:kern w:val="0"/>
          <w:szCs w:val="28"/>
        </w:rPr>
        <w:t>根据应用协议报文的协议规则添加模板文件，</w:t>
      </w:r>
      <w:r w:rsidR="00073186" w:rsidRPr="005910CA">
        <w:rPr>
          <w:rFonts w:eastAsia="宋体" w:hint="eastAsia"/>
          <w:kern w:val="0"/>
          <w:szCs w:val="28"/>
        </w:rPr>
        <w:t>其中</w:t>
      </w:r>
      <w:r w:rsidR="00025569" w:rsidRPr="005910CA">
        <w:rPr>
          <w:rFonts w:eastAsia="宋体" w:hint="eastAsia"/>
          <w:kern w:val="0"/>
          <w:szCs w:val="28"/>
        </w:rPr>
        <w:t>,</w:t>
      </w:r>
      <w:r w:rsidR="004D491F" w:rsidRPr="005910CA">
        <w:rPr>
          <w:rFonts w:eastAsia="宋体" w:hint="eastAsia"/>
          <w:kern w:val="0"/>
          <w:szCs w:val="28"/>
        </w:rPr>
        <w:t>模板文件是利用预设脚本语言编辑的具有逻辑性的报文解析模板</w:t>
      </w:r>
      <w:r w:rsidR="004D491F" w:rsidRPr="005910CA">
        <w:rPr>
          <w:rFonts w:eastAsia="宋体" w:hint="eastAsia"/>
          <w:szCs w:val="28"/>
        </w:rPr>
        <w:t>。</w:t>
      </w:r>
    </w:p>
    <w:p w14:paraId="43B94D13" w14:textId="054CE16B" w:rsidR="00530EB1" w:rsidRPr="005910CA" w:rsidRDefault="00730242" w:rsidP="004753EE">
      <w:pPr>
        <w:spacing w:line="360" w:lineRule="auto"/>
        <w:ind w:firstLine="560"/>
        <w:rPr>
          <w:rFonts w:eastAsia="宋体"/>
          <w:szCs w:val="28"/>
        </w:rPr>
      </w:pPr>
      <w:r w:rsidRPr="005910CA">
        <w:rPr>
          <w:rFonts w:eastAsia="宋体"/>
          <w:szCs w:val="28"/>
        </w:rPr>
        <w:t>本实施例中</w:t>
      </w:r>
      <w:r w:rsidRPr="005910CA">
        <w:rPr>
          <w:rFonts w:eastAsia="宋体" w:hint="eastAsia"/>
          <w:szCs w:val="28"/>
        </w:rPr>
        <w:t>，</w:t>
      </w:r>
      <w:r w:rsidR="00F0581C" w:rsidRPr="005910CA">
        <w:rPr>
          <w:rFonts w:eastAsia="宋体" w:hint="eastAsia"/>
          <w:szCs w:val="28"/>
        </w:rPr>
        <w:t>应用协议</w:t>
      </w:r>
      <w:proofErr w:type="gramStart"/>
      <w:r w:rsidR="00F0581C" w:rsidRPr="005910CA">
        <w:rPr>
          <w:rFonts w:eastAsia="宋体" w:hint="eastAsia"/>
          <w:szCs w:val="28"/>
        </w:rPr>
        <w:t>报文指</w:t>
      </w:r>
      <w:proofErr w:type="gramEnd"/>
      <w:r w:rsidR="00F0581C" w:rsidRPr="005910CA">
        <w:rPr>
          <w:rFonts w:eastAsia="宋体" w:hint="eastAsia"/>
          <w:szCs w:val="28"/>
        </w:rPr>
        <w:t>的是</w:t>
      </w:r>
      <w:commentRangeStart w:id="16"/>
      <w:r w:rsidR="00F0581C" w:rsidRPr="005910CA">
        <w:rPr>
          <w:rFonts w:eastAsia="宋体" w:hint="eastAsia"/>
          <w:szCs w:val="28"/>
        </w:rPr>
        <w:t>能够实现网络应用的各类协议</w:t>
      </w:r>
      <w:commentRangeEnd w:id="16"/>
      <w:r w:rsidR="003475E5">
        <w:rPr>
          <w:rStyle w:val="ac"/>
          <w:rFonts w:eastAsia="宋体" w:cs="Times New Roman"/>
          <w:spacing w:val="6"/>
          <w:kern w:val="0"/>
        </w:rPr>
        <w:commentReference w:id="16"/>
      </w:r>
      <w:r w:rsidR="00F0581C" w:rsidRPr="005910CA">
        <w:rPr>
          <w:rFonts w:eastAsia="宋体" w:hint="eastAsia"/>
          <w:szCs w:val="28"/>
        </w:rPr>
        <w:t>的报文</w:t>
      </w:r>
      <w:r w:rsidR="00D22537" w:rsidRPr="005910CA">
        <w:rPr>
          <w:rFonts w:eastAsia="宋体" w:hint="eastAsia"/>
          <w:szCs w:val="28"/>
        </w:rPr>
        <w:t>，例如可以是</w:t>
      </w:r>
      <w:r w:rsidR="00D22537" w:rsidRPr="005910CA">
        <w:rPr>
          <w:rFonts w:eastAsia="宋体" w:hint="eastAsia"/>
          <w:szCs w:val="28"/>
        </w:rPr>
        <w:t>HTTP</w:t>
      </w:r>
      <w:r w:rsidR="00EA2663" w:rsidRPr="005910CA">
        <w:rPr>
          <w:rFonts w:eastAsia="宋体" w:hint="eastAsia"/>
          <w:szCs w:val="28"/>
        </w:rPr>
        <w:t>（超文本传输协议，</w:t>
      </w:r>
      <w:proofErr w:type="spellStart"/>
      <w:r w:rsidR="00EA2663" w:rsidRPr="005910CA">
        <w:rPr>
          <w:rFonts w:eastAsia="宋体"/>
          <w:szCs w:val="28"/>
        </w:rPr>
        <w:t>HyperText</w:t>
      </w:r>
      <w:proofErr w:type="spellEnd"/>
      <w:r w:rsidR="00EA2663" w:rsidRPr="005910CA">
        <w:rPr>
          <w:rFonts w:eastAsia="宋体"/>
          <w:szCs w:val="28"/>
        </w:rPr>
        <w:t xml:space="preserve"> Transfer Protocol</w:t>
      </w:r>
      <w:r w:rsidR="00EA2663" w:rsidRPr="005910CA">
        <w:rPr>
          <w:rFonts w:eastAsia="宋体" w:hint="eastAsia"/>
          <w:szCs w:val="28"/>
        </w:rPr>
        <w:t>）</w:t>
      </w:r>
      <w:r w:rsidR="00D22537" w:rsidRPr="005910CA">
        <w:rPr>
          <w:rFonts w:eastAsia="宋体" w:hint="eastAsia"/>
          <w:szCs w:val="28"/>
        </w:rPr>
        <w:t>、</w:t>
      </w:r>
      <w:r w:rsidR="00D22537" w:rsidRPr="005910CA">
        <w:rPr>
          <w:rFonts w:eastAsia="宋体" w:hint="eastAsia"/>
          <w:szCs w:val="28"/>
        </w:rPr>
        <w:t>FTP</w:t>
      </w:r>
      <w:r w:rsidR="007F3DD8" w:rsidRPr="005910CA">
        <w:rPr>
          <w:rFonts w:eastAsia="宋体" w:hint="eastAsia"/>
          <w:szCs w:val="28"/>
        </w:rPr>
        <w:t>（文件传输协议，</w:t>
      </w:r>
      <w:r w:rsidR="007F3DD8" w:rsidRPr="005910CA">
        <w:rPr>
          <w:rFonts w:eastAsia="宋体"/>
          <w:szCs w:val="28"/>
        </w:rPr>
        <w:t>File Transfer Protocol</w:t>
      </w:r>
      <w:r w:rsidR="007F3DD8" w:rsidRPr="005910CA">
        <w:rPr>
          <w:rFonts w:eastAsia="宋体" w:hint="eastAsia"/>
          <w:szCs w:val="28"/>
        </w:rPr>
        <w:t>）</w:t>
      </w:r>
      <w:r w:rsidR="00D22537" w:rsidRPr="005910CA">
        <w:rPr>
          <w:rFonts w:eastAsia="宋体" w:hint="eastAsia"/>
          <w:szCs w:val="28"/>
        </w:rPr>
        <w:t>、</w:t>
      </w:r>
      <w:r w:rsidR="00D22537" w:rsidRPr="005910CA">
        <w:rPr>
          <w:rFonts w:eastAsia="宋体" w:hint="eastAsia"/>
          <w:szCs w:val="28"/>
        </w:rPr>
        <w:t>NFS</w:t>
      </w:r>
      <w:r w:rsidR="007F3DD8" w:rsidRPr="005910CA">
        <w:rPr>
          <w:rFonts w:eastAsia="宋体" w:hint="eastAsia"/>
          <w:szCs w:val="28"/>
        </w:rPr>
        <w:t>（网络文件系统，</w:t>
      </w:r>
      <w:r w:rsidR="007F3DD8" w:rsidRPr="005910CA">
        <w:rPr>
          <w:rFonts w:eastAsia="宋体"/>
          <w:szCs w:val="28"/>
        </w:rPr>
        <w:t>Network File System</w:t>
      </w:r>
      <w:r w:rsidR="007F3DD8" w:rsidRPr="005910CA">
        <w:rPr>
          <w:rFonts w:eastAsia="宋体" w:hint="eastAsia"/>
          <w:szCs w:val="28"/>
        </w:rPr>
        <w:t>）</w:t>
      </w:r>
      <w:r w:rsidR="00D22537" w:rsidRPr="005910CA">
        <w:rPr>
          <w:rFonts w:eastAsia="宋体" w:hint="eastAsia"/>
          <w:szCs w:val="28"/>
        </w:rPr>
        <w:t>或</w:t>
      </w:r>
      <w:r w:rsidR="00D22537" w:rsidRPr="005910CA">
        <w:rPr>
          <w:rFonts w:eastAsia="宋体" w:hint="eastAsia"/>
          <w:szCs w:val="28"/>
        </w:rPr>
        <w:t>DNS</w:t>
      </w:r>
      <w:r w:rsidR="00A97E4C" w:rsidRPr="005910CA">
        <w:rPr>
          <w:rFonts w:eastAsia="宋体" w:hint="eastAsia"/>
          <w:szCs w:val="28"/>
        </w:rPr>
        <w:t>（域名系统，</w:t>
      </w:r>
      <w:r w:rsidR="00A97E4C" w:rsidRPr="005910CA">
        <w:rPr>
          <w:rFonts w:eastAsia="宋体"/>
          <w:szCs w:val="28"/>
        </w:rPr>
        <w:t>Domain Name System</w:t>
      </w:r>
      <w:r w:rsidR="00A97E4C" w:rsidRPr="005910CA">
        <w:rPr>
          <w:rFonts w:eastAsia="宋体" w:hint="eastAsia"/>
          <w:szCs w:val="28"/>
        </w:rPr>
        <w:t>）</w:t>
      </w:r>
      <w:r w:rsidR="00D22537" w:rsidRPr="005910CA">
        <w:rPr>
          <w:rFonts w:eastAsia="宋体" w:hint="eastAsia"/>
          <w:szCs w:val="28"/>
        </w:rPr>
        <w:t>协议报文等</w:t>
      </w:r>
      <w:r w:rsidR="003A5B3B" w:rsidRPr="005910CA">
        <w:rPr>
          <w:rFonts w:eastAsia="宋体" w:hint="eastAsia"/>
          <w:szCs w:val="28"/>
        </w:rPr>
        <w:t>。</w:t>
      </w:r>
      <w:r w:rsidR="00D22537" w:rsidRPr="005910CA">
        <w:rPr>
          <w:rFonts w:eastAsia="宋体" w:hint="eastAsia"/>
          <w:szCs w:val="28"/>
        </w:rPr>
        <w:t>其中，每个应用协议报文都有其独</w:t>
      </w:r>
      <w:r w:rsidR="00C7620C" w:rsidRPr="005910CA">
        <w:rPr>
          <w:rFonts w:eastAsia="宋体" w:hint="eastAsia"/>
          <w:szCs w:val="28"/>
        </w:rPr>
        <w:t>有</w:t>
      </w:r>
      <w:r w:rsidR="00D22537" w:rsidRPr="005910CA">
        <w:rPr>
          <w:rFonts w:eastAsia="宋体" w:hint="eastAsia"/>
          <w:szCs w:val="28"/>
        </w:rPr>
        <w:t>的</w:t>
      </w:r>
      <w:commentRangeStart w:id="17"/>
      <w:r w:rsidR="00D22537" w:rsidRPr="005910CA">
        <w:rPr>
          <w:rFonts w:eastAsia="宋体" w:hint="eastAsia"/>
          <w:szCs w:val="28"/>
        </w:rPr>
        <w:t>协议规则</w:t>
      </w:r>
      <w:commentRangeEnd w:id="17"/>
      <w:r w:rsidR="006F60C3">
        <w:rPr>
          <w:rStyle w:val="ac"/>
          <w:rFonts w:eastAsia="宋体" w:cs="Times New Roman"/>
          <w:spacing w:val="6"/>
          <w:kern w:val="0"/>
        </w:rPr>
        <w:commentReference w:id="17"/>
      </w:r>
      <w:r w:rsidR="00E07CA4" w:rsidRPr="005910CA">
        <w:rPr>
          <w:rFonts w:eastAsia="宋体" w:hint="eastAsia"/>
          <w:szCs w:val="28"/>
        </w:rPr>
        <w:t>，</w:t>
      </w:r>
      <w:commentRangeStart w:id="18"/>
      <w:r w:rsidR="00E07CA4" w:rsidRPr="005910CA">
        <w:rPr>
          <w:rFonts w:eastAsia="宋体" w:hint="eastAsia"/>
          <w:szCs w:val="28"/>
        </w:rPr>
        <w:t>这些独有的协议规则都可以包括在应用协议报文的</w:t>
      </w:r>
      <w:r w:rsidR="00E07CA4" w:rsidRPr="005910CA">
        <w:rPr>
          <w:rFonts w:eastAsia="宋体" w:hint="eastAsia"/>
          <w:szCs w:val="28"/>
        </w:rPr>
        <w:t>HEAD</w:t>
      </w:r>
      <w:r w:rsidR="00E07CA4" w:rsidRPr="005910CA">
        <w:rPr>
          <w:rFonts w:eastAsia="宋体" w:hint="eastAsia"/>
          <w:szCs w:val="28"/>
        </w:rPr>
        <w:t>和</w:t>
      </w:r>
      <w:r w:rsidR="00E07CA4" w:rsidRPr="005910CA">
        <w:rPr>
          <w:rFonts w:eastAsia="宋体" w:hint="eastAsia"/>
          <w:szCs w:val="28"/>
        </w:rPr>
        <w:t>BODY</w:t>
      </w:r>
      <w:r w:rsidR="00E07CA4" w:rsidRPr="005910CA">
        <w:rPr>
          <w:rFonts w:eastAsia="宋体" w:hint="eastAsia"/>
          <w:szCs w:val="28"/>
        </w:rPr>
        <w:t>部分中</w:t>
      </w:r>
      <w:commentRangeEnd w:id="18"/>
      <w:r w:rsidR="0060369B">
        <w:rPr>
          <w:rStyle w:val="ac"/>
          <w:rFonts w:eastAsia="宋体" w:cs="Times New Roman"/>
          <w:spacing w:val="6"/>
          <w:kern w:val="0"/>
        </w:rPr>
        <w:commentReference w:id="18"/>
      </w:r>
      <w:r w:rsidR="00CE6C9A" w:rsidRPr="005910CA">
        <w:rPr>
          <w:rFonts w:eastAsia="宋体" w:hint="eastAsia"/>
          <w:szCs w:val="28"/>
        </w:rPr>
        <w:t>。</w:t>
      </w:r>
      <w:r w:rsidR="00D22537" w:rsidRPr="005910CA">
        <w:rPr>
          <w:rFonts w:eastAsia="宋体" w:hint="eastAsia"/>
          <w:szCs w:val="28"/>
        </w:rPr>
        <w:t>以</w:t>
      </w:r>
      <w:r w:rsidR="00D22537" w:rsidRPr="005910CA">
        <w:rPr>
          <w:rFonts w:eastAsia="宋体" w:hint="eastAsia"/>
          <w:szCs w:val="28"/>
        </w:rPr>
        <w:t>HTTP</w:t>
      </w:r>
      <w:r w:rsidR="00D22537" w:rsidRPr="005910CA">
        <w:rPr>
          <w:rFonts w:eastAsia="宋体" w:hint="eastAsia"/>
          <w:szCs w:val="28"/>
        </w:rPr>
        <w:t>应用协议报文为例，</w:t>
      </w:r>
      <w:r w:rsidR="00DF7066" w:rsidRPr="005910CA">
        <w:rPr>
          <w:rFonts w:eastAsia="宋体" w:hint="eastAsia"/>
          <w:szCs w:val="28"/>
        </w:rPr>
        <w:t>HTTP</w:t>
      </w:r>
      <w:r w:rsidR="00DF7066" w:rsidRPr="005910CA">
        <w:rPr>
          <w:rFonts w:eastAsia="宋体" w:hint="eastAsia"/>
          <w:szCs w:val="28"/>
        </w:rPr>
        <w:t>应用协议下包含</w:t>
      </w:r>
      <w:commentRangeStart w:id="19"/>
      <w:r w:rsidR="00DF7066" w:rsidRPr="005910CA">
        <w:rPr>
          <w:rFonts w:eastAsia="宋体" w:hint="eastAsia"/>
          <w:szCs w:val="28"/>
        </w:rPr>
        <w:t>几千种</w:t>
      </w:r>
      <w:commentRangeEnd w:id="19"/>
      <w:r w:rsidR="008F7828" w:rsidRPr="005910CA">
        <w:rPr>
          <w:rStyle w:val="ac"/>
          <w:rFonts w:eastAsia="宋体" w:cs="Times New Roman"/>
          <w:spacing w:val="6"/>
          <w:kern w:val="0"/>
        </w:rPr>
        <w:commentReference w:id="19"/>
      </w:r>
      <w:r w:rsidR="00DF7066" w:rsidRPr="005910CA">
        <w:rPr>
          <w:rFonts w:eastAsia="宋体" w:hint="eastAsia"/>
          <w:szCs w:val="28"/>
        </w:rPr>
        <w:t>具体的应用协议</w:t>
      </w:r>
      <w:r w:rsidR="008F7828" w:rsidRPr="005910CA">
        <w:rPr>
          <w:rFonts w:eastAsia="宋体" w:hint="eastAsia"/>
          <w:szCs w:val="28"/>
        </w:rPr>
        <w:t>大</w:t>
      </w:r>
      <w:r w:rsidR="00DF7066" w:rsidRPr="005910CA">
        <w:rPr>
          <w:rFonts w:eastAsia="宋体" w:hint="eastAsia"/>
          <w:szCs w:val="28"/>
        </w:rPr>
        <w:t>类</w:t>
      </w:r>
      <w:r w:rsidR="003A5B3B" w:rsidRPr="005910CA">
        <w:rPr>
          <w:rFonts w:eastAsia="宋体" w:hint="eastAsia"/>
          <w:szCs w:val="28"/>
        </w:rPr>
        <w:t>，每一种应用协议</w:t>
      </w:r>
      <w:r w:rsidR="008F7828" w:rsidRPr="005910CA">
        <w:rPr>
          <w:rFonts w:eastAsia="宋体" w:hint="eastAsia"/>
          <w:szCs w:val="28"/>
        </w:rPr>
        <w:t>大</w:t>
      </w:r>
      <w:r w:rsidR="003A5B3B" w:rsidRPr="005910CA">
        <w:rPr>
          <w:rFonts w:eastAsia="宋体" w:hint="eastAsia"/>
          <w:szCs w:val="28"/>
        </w:rPr>
        <w:t>类都有其特定的</w:t>
      </w:r>
      <w:commentRangeStart w:id="20"/>
      <w:r w:rsidR="003A5B3B" w:rsidRPr="005910CA">
        <w:rPr>
          <w:rFonts w:eastAsia="宋体" w:hint="eastAsia"/>
          <w:szCs w:val="28"/>
        </w:rPr>
        <w:t>功能与作用</w:t>
      </w:r>
      <w:commentRangeEnd w:id="20"/>
      <w:r w:rsidR="00E70FD1">
        <w:rPr>
          <w:rStyle w:val="ac"/>
          <w:rFonts w:eastAsia="宋体" w:cs="Times New Roman"/>
          <w:spacing w:val="6"/>
          <w:kern w:val="0"/>
        </w:rPr>
        <w:commentReference w:id="20"/>
      </w:r>
      <w:r w:rsidR="003A5B3B" w:rsidRPr="005910CA">
        <w:rPr>
          <w:rFonts w:eastAsia="宋体" w:hint="eastAsia"/>
          <w:szCs w:val="28"/>
        </w:rPr>
        <w:t>。</w:t>
      </w:r>
      <w:r w:rsidR="00AE2DF1" w:rsidRPr="005910CA">
        <w:rPr>
          <w:rFonts w:eastAsia="宋体" w:hint="eastAsia"/>
          <w:szCs w:val="28"/>
        </w:rPr>
        <w:t>其中，</w:t>
      </w:r>
      <w:r w:rsidR="00DF7066" w:rsidRPr="005910CA">
        <w:rPr>
          <w:rFonts w:eastAsia="宋体" w:hint="eastAsia"/>
          <w:szCs w:val="28"/>
        </w:rPr>
        <w:t>每一种应用协议</w:t>
      </w:r>
      <w:r w:rsidR="008F7828" w:rsidRPr="005910CA">
        <w:rPr>
          <w:rFonts w:eastAsia="宋体" w:hint="eastAsia"/>
          <w:szCs w:val="28"/>
        </w:rPr>
        <w:t>大</w:t>
      </w:r>
      <w:r w:rsidR="00DF7066" w:rsidRPr="005910CA">
        <w:rPr>
          <w:rFonts w:eastAsia="宋体" w:hint="eastAsia"/>
          <w:szCs w:val="28"/>
        </w:rPr>
        <w:t>类</w:t>
      </w:r>
      <w:r w:rsidR="000C0138" w:rsidRPr="005910CA">
        <w:rPr>
          <w:rFonts w:eastAsia="宋体" w:hint="eastAsia"/>
          <w:szCs w:val="28"/>
        </w:rPr>
        <w:t>下又包含各种应用协议小类，</w:t>
      </w:r>
      <w:commentRangeStart w:id="21"/>
      <w:r w:rsidR="000C0138" w:rsidRPr="005910CA">
        <w:rPr>
          <w:rFonts w:eastAsia="宋体" w:hint="eastAsia"/>
          <w:szCs w:val="28"/>
        </w:rPr>
        <w:t>各应用协议小类</w:t>
      </w:r>
      <w:r w:rsidR="00AE2DF1" w:rsidRPr="005910CA">
        <w:rPr>
          <w:rFonts w:eastAsia="宋体" w:hint="eastAsia"/>
          <w:szCs w:val="28"/>
        </w:rPr>
        <w:t>的</w:t>
      </w:r>
      <w:r w:rsidR="00DF7066" w:rsidRPr="005910CA">
        <w:rPr>
          <w:rFonts w:eastAsia="宋体" w:hint="eastAsia"/>
          <w:szCs w:val="28"/>
        </w:rPr>
        <w:t>HEAD</w:t>
      </w:r>
      <w:r w:rsidR="00DF7066" w:rsidRPr="005910CA">
        <w:rPr>
          <w:rFonts w:eastAsia="宋体" w:hint="eastAsia"/>
          <w:szCs w:val="28"/>
        </w:rPr>
        <w:t>部分都</w:t>
      </w:r>
      <w:r w:rsidR="00E8026E" w:rsidRPr="005910CA">
        <w:rPr>
          <w:rFonts w:eastAsia="宋体" w:hint="eastAsia"/>
          <w:szCs w:val="28"/>
        </w:rPr>
        <w:t>包含</w:t>
      </w:r>
      <w:r w:rsidR="00AE2DF1" w:rsidRPr="005910CA">
        <w:rPr>
          <w:rFonts w:eastAsia="宋体" w:hint="eastAsia"/>
          <w:szCs w:val="28"/>
        </w:rPr>
        <w:t>遵循标准的</w:t>
      </w:r>
      <w:r w:rsidR="00DF7066" w:rsidRPr="005910CA">
        <w:rPr>
          <w:rFonts w:eastAsia="宋体" w:hint="eastAsia"/>
          <w:szCs w:val="28"/>
        </w:rPr>
        <w:t>应用协议规则</w:t>
      </w:r>
      <w:r w:rsidR="00E8026E" w:rsidRPr="005910CA">
        <w:rPr>
          <w:rFonts w:eastAsia="宋体" w:hint="eastAsia"/>
          <w:szCs w:val="28"/>
        </w:rPr>
        <w:t>的内容</w:t>
      </w:r>
      <w:r w:rsidR="00AE2DF1" w:rsidRPr="005910CA">
        <w:rPr>
          <w:rFonts w:eastAsia="宋体" w:hint="eastAsia"/>
          <w:szCs w:val="28"/>
        </w:rPr>
        <w:t>，而</w:t>
      </w:r>
      <w:r w:rsidR="00AE2DF1" w:rsidRPr="005910CA">
        <w:rPr>
          <w:rFonts w:eastAsia="宋体" w:hint="eastAsia"/>
          <w:szCs w:val="28"/>
        </w:rPr>
        <w:t>BODY</w:t>
      </w:r>
      <w:r w:rsidR="00AE2DF1" w:rsidRPr="005910CA">
        <w:rPr>
          <w:rFonts w:eastAsia="宋体" w:hint="eastAsia"/>
          <w:szCs w:val="28"/>
        </w:rPr>
        <w:t>部分除了包含</w:t>
      </w:r>
      <w:r w:rsidR="00E8026E" w:rsidRPr="005910CA">
        <w:rPr>
          <w:rFonts w:eastAsia="宋体" w:hint="eastAsia"/>
          <w:szCs w:val="28"/>
        </w:rPr>
        <w:t>遵循标准</w:t>
      </w:r>
      <w:r w:rsidR="00AE2DF1" w:rsidRPr="005910CA">
        <w:rPr>
          <w:rFonts w:eastAsia="宋体" w:hint="eastAsia"/>
          <w:szCs w:val="28"/>
        </w:rPr>
        <w:t>的应用协议</w:t>
      </w:r>
      <w:r w:rsidR="00887CCC" w:rsidRPr="005910CA">
        <w:rPr>
          <w:rFonts w:eastAsia="宋体" w:hint="eastAsia"/>
          <w:szCs w:val="28"/>
        </w:rPr>
        <w:t>规则的</w:t>
      </w:r>
      <w:r w:rsidR="00E8026E" w:rsidRPr="005910CA">
        <w:rPr>
          <w:rFonts w:eastAsia="宋体" w:hint="eastAsia"/>
          <w:szCs w:val="28"/>
        </w:rPr>
        <w:t>内容外，还包含</w:t>
      </w:r>
      <w:r w:rsidR="003A5B3B" w:rsidRPr="005910CA">
        <w:rPr>
          <w:rFonts w:eastAsia="宋体" w:hint="eastAsia"/>
          <w:szCs w:val="28"/>
        </w:rPr>
        <w:t>由</w:t>
      </w:r>
      <w:r w:rsidR="00E8026E" w:rsidRPr="005910CA">
        <w:rPr>
          <w:rFonts w:eastAsia="宋体" w:hint="eastAsia"/>
          <w:szCs w:val="28"/>
        </w:rPr>
        <w:t>自身</w:t>
      </w:r>
      <w:r w:rsidR="003A5B3B" w:rsidRPr="005910CA">
        <w:rPr>
          <w:rFonts w:eastAsia="宋体" w:hint="eastAsia"/>
          <w:szCs w:val="28"/>
        </w:rPr>
        <w:t>特定</w:t>
      </w:r>
      <w:r w:rsidR="00E8026E" w:rsidRPr="005910CA">
        <w:rPr>
          <w:rFonts w:eastAsia="宋体" w:hint="eastAsia"/>
          <w:szCs w:val="28"/>
        </w:rPr>
        <w:t>功能</w:t>
      </w:r>
      <w:r w:rsidR="003F0785" w:rsidRPr="005910CA">
        <w:rPr>
          <w:rFonts w:eastAsia="宋体" w:hint="eastAsia"/>
          <w:szCs w:val="28"/>
        </w:rPr>
        <w:t>与</w:t>
      </w:r>
      <w:r w:rsidR="00E8026E" w:rsidRPr="005910CA">
        <w:rPr>
          <w:rFonts w:eastAsia="宋体" w:hint="eastAsia"/>
          <w:szCs w:val="28"/>
        </w:rPr>
        <w:t>作用</w:t>
      </w:r>
      <w:r w:rsidR="003F0785" w:rsidRPr="005910CA">
        <w:rPr>
          <w:rFonts w:eastAsia="宋体" w:hint="eastAsia"/>
          <w:szCs w:val="28"/>
        </w:rPr>
        <w:t>确</w:t>
      </w:r>
      <w:r w:rsidR="003A5B3B" w:rsidRPr="005910CA">
        <w:rPr>
          <w:rFonts w:eastAsia="宋体" w:hint="eastAsia"/>
          <w:szCs w:val="28"/>
        </w:rPr>
        <w:t>定</w:t>
      </w:r>
      <w:r w:rsidR="001849B8" w:rsidRPr="005910CA">
        <w:rPr>
          <w:rFonts w:eastAsia="宋体" w:hint="eastAsia"/>
          <w:szCs w:val="28"/>
        </w:rPr>
        <w:t>的特定内容</w:t>
      </w:r>
      <w:r w:rsidR="003F0785" w:rsidRPr="005910CA">
        <w:rPr>
          <w:rFonts w:eastAsia="宋体" w:hint="eastAsia"/>
          <w:szCs w:val="28"/>
        </w:rPr>
        <w:t>，也就是说，</w:t>
      </w:r>
      <w:r w:rsidR="00887CCC" w:rsidRPr="005910CA">
        <w:rPr>
          <w:rFonts w:eastAsia="宋体" w:hint="eastAsia"/>
          <w:szCs w:val="28"/>
        </w:rPr>
        <w:t>在</w:t>
      </w:r>
      <w:r w:rsidR="003F0785" w:rsidRPr="005910CA">
        <w:rPr>
          <w:rFonts w:eastAsia="宋体" w:hint="eastAsia"/>
          <w:szCs w:val="28"/>
        </w:rPr>
        <w:t>HTTP</w:t>
      </w:r>
      <w:r w:rsidR="003F0785" w:rsidRPr="005910CA">
        <w:rPr>
          <w:rFonts w:eastAsia="宋体" w:hint="eastAsia"/>
          <w:szCs w:val="28"/>
        </w:rPr>
        <w:t>应用协议下</w:t>
      </w:r>
      <w:r w:rsidR="00887CCC" w:rsidRPr="005910CA">
        <w:rPr>
          <w:rFonts w:eastAsia="宋体" w:hint="eastAsia"/>
          <w:szCs w:val="28"/>
        </w:rPr>
        <w:t>，各个应用协议大类中包含的各应用小类</w:t>
      </w:r>
      <w:r w:rsidR="003F0785" w:rsidRPr="005910CA">
        <w:rPr>
          <w:rFonts w:eastAsia="宋体" w:hint="eastAsia"/>
          <w:szCs w:val="28"/>
        </w:rPr>
        <w:t>，其</w:t>
      </w:r>
      <w:r w:rsidR="003F0785" w:rsidRPr="005910CA">
        <w:rPr>
          <w:rFonts w:eastAsia="宋体" w:hint="eastAsia"/>
          <w:szCs w:val="28"/>
        </w:rPr>
        <w:t>HEAD</w:t>
      </w:r>
      <w:r w:rsidR="003F0785" w:rsidRPr="005910CA">
        <w:rPr>
          <w:rFonts w:eastAsia="宋体" w:hint="eastAsia"/>
          <w:szCs w:val="28"/>
        </w:rPr>
        <w:t>部分的内容基本相同，而</w:t>
      </w:r>
      <w:r w:rsidR="003F0785" w:rsidRPr="005910CA">
        <w:rPr>
          <w:rFonts w:eastAsia="宋体" w:hint="eastAsia"/>
          <w:szCs w:val="28"/>
        </w:rPr>
        <w:t>BODY</w:t>
      </w:r>
      <w:r w:rsidR="003F0785" w:rsidRPr="005910CA">
        <w:rPr>
          <w:rFonts w:eastAsia="宋体" w:hint="eastAsia"/>
          <w:szCs w:val="28"/>
        </w:rPr>
        <w:t>部分的内容则与</w:t>
      </w:r>
      <w:r w:rsidR="00530EB1" w:rsidRPr="005910CA">
        <w:rPr>
          <w:rFonts w:eastAsia="宋体" w:hint="eastAsia"/>
          <w:szCs w:val="28"/>
        </w:rPr>
        <w:t>各应用协议类自身</w:t>
      </w:r>
      <w:r w:rsidR="003F0785" w:rsidRPr="005910CA">
        <w:rPr>
          <w:rFonts w:eastAsia="宋体" w:hint="eastAsia"/>
          <w:szCs w:val="28"/>
        </w:rPr>
        <w:t>特定的</w:t>
      </w:r>
      <w:r w:rsidR="00530EB1" w:rsidRPr="005910CA">
        <w:rPr>
          <w:rFonts w:eastAsia="宋体" w:hint="eastAsia"/>
          <w:szCs w:val="28"/>
        </w:rPr>
        <w:t>功能与作用有关</w:t>
      </w:r>
      <w:r w:rsidR="003A5B3B" w:rsidRPr="005910CA">
        <w:rPr>
          <w:rFonts w:eastAsia="宋体" w:hint="eastAsia"/>
          <w:szCs w:val="28"/>
        </w:rPr>
        <w:t>。</w:t>
      </w:r>
      <w:commentRangeEnd w:id="21"/>
      <w:r w:rsidR="002F4A09">
        <w:rPr>
          <w:rStyle w:val="ac"/>
          <w:rFonts w:eastAsia="宋体" w:cs="Times New Roman"/>
          <w:spacing w:val="6"/>
          <w:kern w:val="0"/>
        </w:rPr>
        <w:commentReference w:id="21"/>
      </w:r>
    </w:p>
    <w:p w14:paraId="52AD4CF1" w14:textId="2F0B5B9B" w:rsidR="00097B5D" w:rsidRPr="005910CA" w:rsidRDefault="00530EB1" w:rsidP="00530EB1">
      <w:pPr>
        <w:spacing w:line="360" w:lineRule="auto"/>
        <w:ind w:firstLine="560"/>
        <w:rPr>
          <w:rFonts w:eastAsia="宋体"/>
          <w:szCs w:val="28"/>
        </w:rPr>
      </w:pPr>
      <w:r w:rsidRPr="005910CA">
        <w:rPr>
          <w:rFonts w:eastAsia="宋体" w:hint="eastAsia"/>
          <w:szCs w:val="28"/>
        </w:rPr>
        <w:t>本实施例中，</w:t>
      </w:r>
      <w:r w:rsidR="00104886" w:rsidRPr="005910CA">
        <w:rPr>
          <w:rFonts w:eastAsia="宋体" w:hint="eastAsia"/>
          <w:szCs w:val="28"/>
        </w:rPr>
        <w:t>模板文件</w:t>
      </w:r>
      <w:r w:rsidR="00095141" w:rsidRPr="005910CA">
        <w:rPr>
          <w:rFonts w:eastAsia="宋体" w:hint="eastAsia"/>
          <w:szCs w:val="28"/>
        </w:rPr>
        <w:t>是利用预设的脚本语言编辑的具有逻辑性的报文解析模板，其</w:t>
      </w:r>
      <w:r w:rsidR="00104886" w:rsidRPr="005910CA">
        <w:rPr>
          <w:rFonts w:eastAsia="宋体" w:hint="eastAsia"/>
          <w:szCs w:val="28"/>
        </w:rPr>
        <w:t>中包括</w:t>
      </w:r>
      <w:r w:rsidR="00655ACA" w:rsidRPr="005910CA">
        <w:rPr>
          <w:rFonts w:eastAsia="宋体" w:hint="eastAsia"/>
          <w:szCs w:val="28"/>
        </w:rPr>
        <w:t>用于</w:t>
      </w:r>
      <w:r w:rsidR="00104886" w:rsidRPr="005910CA">
        <w:rPr>
          <w:rFonts w:eastAsia="宋体" w:hint="eastAsia"/>
          <w:szCs w:val="28"/>
        </w:rPr>
        <w:t>解析</w:t>
      </w:r>
      <w:r w:rsidR="00655ACA" w:rsidRPr="005910CA">
        <w:rPr>
          <w:rFonts w:eastAsia="宋体" w:hint="eastAsia"/>
          <w:szCs w:val="28"/>
        </w:rPr>
        <w:t>与之相对应的</w:t>
      </w:r>
      <w:r w:rsidR="00104886" w:rsidRPr="005910CA">
        <w:rPr>
          <w:rFonts w:eastAsia="宋体" w:hint="eastAsia"/>
          <w:szCs w:val="28"/>
        </w:rPr>
        <w:t>应用协议报文的</w:t>
      </w:r>
      <w:r w:rsidR="00655ACA" w:rsidRPr="005910CA">
        <w:rPr>
          <w:rFonts w:eastAsia="宋体" w:hint="eastAsia"/>
          <w:szCs w:val="28"/>
        </w:rPr>
        <w:t>解析方式</w:t>
      </w:r>
      <w:r w:rsidR="00095141" w:rsidRPr="005910CA">
        <w:rPr>
          <w:rFonts w:eastAsia="宋体" w:hint="eastAsia"/>
          <w:szCs w:val="28"/>
        </w:rPr>
        <w:t>，解析方式</w:t>
      </w:r>
      <w:r w:rsidR="00095141" w:rsidRPr="005910CA">
        <w:rPr>
          <w:rFonts w:eastAsia="宋体" w:hint="eastAsia"/>
          <w:szCs w:val="28"/>
        </w:rPr>
        <w:lastRenderedPageBreak/>
        <w:t>具体可以包括对应用协议报文的</w:t>
      </w:r>
      <w:commentRangeStart w:id="22"/>
      <w:r w:rsidR="00095141" w:rsidRPr="005910CA">
        <w:rPr>
          <w:rFonts w:eastAsia="宋体" w:hint="eastAsia"/>
          <w:szCs w:val="28"/>
        </w:rPr>
        <w:t>HEAD</w:t>
      </w:r>
      <w:r w:rsidR="00095141" w:rsidRPr="005910CA">
        <w:rPr>
          <w:rFonts w:eastAsia="宋体" w:hint="eastAsia"/>
          <w:szCs w:val="28"/>
        </w:rPr>
        <w:t>部分的解析方式和</w:t>
      </w:r>
      <w:r w:rsidR="00095141" w:rsidRPr="005910CA">
        <w:rPr>
          <w:rFonts w:eastAsia="宋体" w:hint="eastAsia"/>
          <w:szCs w:val="28"/>
        </w:rPr>
        <w:t>BODY</w:t>
      </w:r>
      <w:r w:rsidR="00095141" w:rsidRPr="005910CA">
        <w:rPr>
          <w:rFonts w:eastAsia="宋体" w:hint="eastAsia"/>
          <w:szCs w:val="28"/>
        </w:rPr>
        <w:t>部分的解析方式</w:t>
      </w:r>
      <w:commentRangeEnd w:id="22"/>
      <w:r w:rsidR="0093654B">
        <w:rPr>
          <w:rStyle w:val="ac"/>
          <w:rFonts w:eastAsia="宋体" w:cs="Times New Roman"/>
          <w:spacing w:val="6"/>
          <w:kern w:val="0"/>
        </w:rPr>
        <w:commentReference w:id="22"/>
      </w:r>
      <w:r w:rsidR="00104886" w:rsidRPr="005910CA">
        <w:rPr>
          <w:rFonts w:eastAsia="宋体" w:hint="eastAsia"/>
          <w:szCs w:val="28"/>
        </w:rPr>
        <w:t>。</w:t>
      </w:r>
      <w:r w:rsidR="00095141" w:rsidRPr="005910CA">
        <w:rPr>
          <w:rFonts w:eastAsia="宋体" w:hint="eastAsia"/>
          <w:szCs w:val="28"/>
        </w:rPr>
        <w:t>每个模板文件都</w:t>
      </w:r>
      <w:r w:rsidR="00C02BB1" w:rsidRPr="005910CA">
        <w:rPr>
          <w:rFonts w:eastAsia="宋体" w:hint="eastAsia"/>
          <w:szCs w:val="28"/>
        </w:rPr>
        <w:t>可以根据</w:t>
      </w:r>
      <w:r w:rsidR="00095141" w:rsidRPr="005910CA">
        <w:rPr>
          <w:rFonts w:eastAsia="宋体" w:hint="eastAsia"/>
          <w:szCs w:val="28"/>
        </w:rPr>
        <w:t>与之相对应的</w:t>
      </w:r>
      <w:r w:rsidR="00C02BB1" w:rsidRPr="005910CA">
        <w:rPr>
          <w:rFonts w:eastAsia="宋体" w:hint="eastAsia"/>
          <w:szCs w:val="28"/>
        </w:rPr>
        <w:t>应用协议报文的协议规则</w:t>
      </w:r>
      <w:r w:rsidR="00095141" w:rsidRPr="005910CA">
        <w:rPr>
          <w:rFonts w:eastAsia="宋体" w:hint="eastAsia"/>
          <w:szCs w:val="28"/>
        </w:rPr>
        <w:t>预先</w:t>
      </w:r>
      <w:r w:rsidR="00C02BB1" w:rsidRPr="005910CA">
        <w:rPr>
          <w:rFonts w:eastAsia="宋体" w:hint="eastAsia"/>
          <w:szCs w:val="28"/>
        </w:rPr>
        <w:t>添加，</w:t>
      </w:r>
      <w:r w:rsidR="007F18A3" w:rsidRPr="005910CA">
        <w:rPr>
          <w:rFonts w:eastAsia="宋体" w:hint="eastAsia"/>
          <w:szCs w:val="28"/>
        </w:rPr>
        <w:t>每个模板文件分别与一种应用协议报文的协议规则相对应</w:t>
      </w:r>
      <w:r w:rsidR="001E2067" w:rsidRPr="005910CA">
        <w:rPr>
          <w:rFonts w:eastAsia="宋体" w:hint="eastAsia"/>
          <w:szCs w:val="28"/>
        </w:rPr>
        <w:t>，即各个模板文件互不相同，每一个</w:t>
      </w:r>
      <w:r w:rsidR="00104886" w:rsidRPr="005910CA">
        <w:rPr>
          <w:rFonts w:eastAsia="宋体" w:hint="eastAsia"/>
          <w:szCs w:val="28"/>
        </w:rPr>
        <w:t>模板文件</w:t>
      </w:r>
      <w:r w:rsidR="001E2067" w:rsidRPr="005910CA">
        <w:rPr>
          <w:rFonts w:eastAsia="宋体" w:hint="eastAsia"/>
          <w:szCs w:val="28"/>
        </w:rPr>
        <w:t>都是根据相对应的应用协议报文的协议规则编辑的</w:t>
      </w:r>
      <w:r w:rsidR="007F18A3" w:rsidRPr="005910CA">
        <w:rPr>
          <w:rFonts w:eastAsia="宋体" w:hint="eastAsia"/>
          <w:szCs w:val="28"/>
        </w:rPr>
        <w:t>。</w:t>
      </w:r>
    </w:p>
    <w:p w14:paraId="62F21945" w14:textId="41D366EE" w:rsidR="004D491F" w:rsidRPr="005910CA" w:rsidRDefault="00FC297B" w:rsidP="00530EB1">
      <w:pPr>
        <w:spacing w:line="360" w:lineRule="auto"/>
        <w:ind w:firstLine="560"/>
        <w:rPr>
          <w:rFonts w:eastAsia="宋体"/>
          <w:szCs w:val="28"/>
        </w:rPr>
      </w:pPr>
      <w:r w:rsidRPr="005910CA">
        <w:rPr>
          <w:rFonts w:eastAsia="宋体" w:hint="eastAsia"/>
          <w:szCs w:val="28"/>
        </w:rPr>
        <w:t>以</w:t>
      </w:r>
      <w:r w:rsidR="00812AB1" w:rsidRPr="005910CA">
        <w:rPr>
          <w:rFonts w:eastAsia="宋体" w:hint="eastAsia"/>
          <w:szCs w:val="28"/>
        </w:rPr>
        <w:t>遵循</w:t>
      </w:r>
      <w:r w:rsidR="00D22537" w:rsidRPr="005910CA">
        <w:rPr>
          <w:rFonts w:eastAsia="宋体" w:hint="eastAsia"/>
          <w:szCs w:val="28"/>
        </w:rPr>
        <w:t>HTTP</w:t>
      </w:r>
      <w:r w:rsidR="00D22537" w:rsidRPr="005910CA">
        <w:rPr>
          <w:rFonts w:eastAsia="宋体" w:hint="eastAsia"/>
          <w:szCs w:val="28"/>
        </w:rPr>
        <w:t>应用协议</w:t>
      </w:r>
      <w:r w:rsidRPr="005910CA">
        <w:rPr>
          <w:rFonts w:eastAsia="宋体" w:hint="eastAsia"/>
          <w:szCs w:val="28"/>
        </w:rPr>
        <w:t>的网络购物为例，网络购物可以包括建立订单、提交订单、查询订单等操作</w:t>
      </w:r>
      <w:r w:rsidR="00812AB1" w:rsidRPr="005910CA">
        <w:rPr>
          <w:rFonts w:eastAsia="宋体" w:hint="eastAsia"/>
          <w:szCs w:val="28"/>
        </w:rPr>
        <w:t>类型，</w:t>
      </w:r>
      <w:r w:rsidRPr="005910CA">
        <w:rPr>
          <w:rFonts w:eastAsia="宋体" w:hint="eastAsia"/>
          <w:szCs w:val="28"/>
        </w:rPr>
        <w:t>每一个操作</w:t>
      </w:r>
      <w:r w:rsidR="00812AB1" w:rsidRPr="005910CA">
        <w:rPr>
          <w:rFonts w:eastAsia="宋体" w:hint="eastAsia"/>
          <w:szCs w:val="28"/>
        </w:rPr>
        <w:t>类型都</w:t>
      </w:r>
      <w:r w:rsidRPr="005910CA">
        <w:rPr>
          <w:rFonts w:eastAsia="宋体" w:hint="eastAsia"/>
          <w:szCs w:val="28"/>
        </w:rPr>
        <w:t>对应一个应用协议报文</w:t>
      </w:r>
      <w:r w:rsidR="00812AB1" w:rsidRPr="005910CA">
        <w:rPr>
          <w:rFonts w:eastAsia="宋体" w:hint="eastAsia"/>
          <w:szCs w:val="28"/>
        </w:rPr>
        <w:t>。每一个应用协议报文</w:t>
      </w:r>
      <w:commentRangeStart w:id="23"/>
      <w:r w:rsidR="00812AB1" w:rsidRPr="005910CA">
        <w:rPr>
          <w:rFonts w:eastAsia="宋体" w:hint="eastAsia"/>
          <w:szCs w:val="28"/>
        </w:rPr>
        <w:t>都包含</w:t>
      </w:r>
      <w:commentRangeEnd w:id="23"/>
      <w:r w:rsidR="00B2619C">
        <w:rPr>
          <w:rStyle w:val="ac"/>
          <w:rFonts w:eastAsia="宋体" w:cs="Times New Roman"/>
          <w:spacing w:val="6"/>
          <w:kern w:val="0"/>
        </w:rPr>
        <w:commentReference w:id="23"/>
      </w:r>
      <w:r w:rsidR="00812AB1" w:rsidRPr="005910CA">
        <w:rPr>
          <w:rFonts w:eastAsia="宋体" w:hint="eastAsia"/>
          <w:szCs w:val="28"/>
        </w:rPr>
        <w:t>HEAD</w:t>
      </w:r>
      <w:r w:rsidR="00812AB1" w:rsidRPr="005910CA">
        <w:rPr>
          <w:rFonts w:eastAsia="宋体" w:hint="eastAsia"/>
          <w:szCs w:val="28"/>
        </w:rPr>
        <w:t>部分和</w:t>
      </w:r>
      <w:r w:rsidR="00812AB1" w:rsidRPr="005910CA">
        <w:rPr>
          <w:rFonts w:eastAsia="宋体" w:hint="eastAsia"/>
          <w:szCs w:val="28"/>
        </w:rPr>
        <w:t>BODY</w:t>
      </w:r>
      <w:r w:rsidR="00812AB1" w:rsidRPr="005910CA">
        <w:rPr>
          <w:rFonts w:eastAsia="宋体" w:hint="eastAsia"/>
          <w:szCs w:val="28"/>
        </w:rPr>
        <w:t>部分，</w:t>
      </w:r>
      <w:r w:rsidR="00321F35" w:rsidRPr="005910CA">
        <w:rPr>
          <w:rFonts w:eastAsia="宋体" w:hint="eastAsia"/>
          <w:szCs w:val="28"/>
        </w:rPr>
        <w:t>其中，</w:t>
      </w:r>
      <w:commentRangeStart w:id="24"/>
      <w:r w:rsidR="00321F35" w:rsidRPr="005910CA">
        <w:rPr>
          <w:rFonts w:eastAsia="宋体" w:hint="eastAsia"/>
          <w:szCs w:val="28"/>
        </w:rPr>
        <w:t>由于每一个应用协议报文都属于网络购物，因此，每一个应用协议报文的</w:t>
      </w:r>
      <w:r w:rsidR="00812AB1" w:rsidRPr="005910CA">
        <w:rPr>
          <w:rFonts w:eastAsia="宋体" w:hint="eastAsia"/>
          <w:szCs w:val="28"/>
        </w:rPr>
        <w:t>HEAD</w:t>
      </w:r>
      <w:r w:rsidR="00812AB1" w:rsidRPr="005910CA">
        <w:rPr>
          <w:rFonts w:eastAsia="宋体" w:hint="eastAsia"/>
          <w:szCs w:val="28"/>
        </w:rPr>
        <w:t>部分</w:t>
      </w:r>
      <w:r w:rsidR="00321F35" w:rsidRPr="005910CA">
        <w:rPr>
          <w:rFonts w:eastAsia="宋体" w:hint="eastAsia"/>
          <w:szCs w:val="28"/>
        </w:rPr>
        <w:t>都</w:t>
      </w:r>
      <w:r w:rsidR="00812AB1" w:rsidRPr="005910CA">
        <w:rPr>
          <w:rFonts w:eastAsia="宋体" w:hint="eastAsia"/>
          <w:szCs w:val="28"/>
        </w:rPr>
        <w:t>包括与</w:t>
      </w:r>
      <w:r w:rsidR="00321F35" w:rsidRPr="005910CA">
        <w:rPr>
          <w:rFonts w:eastAsia="宋体" w:hint="eastAsia"/>
          <w:szCs w:val="28"/>
        </w:rPr>
        <w:t>网络购物</w:t>
      </w:r>
      <w:r w:rsidR="00812AB1" w:rsidRPr="005910CA">
        <w:rPr>
          <w:rFonts w:eastAsia="宋体" w:hint="eastAsia"/>
          <w:szCs w:val="28"/>
        </w:rPr>
        <w:t>相关的字段</w:t>
      </w:r>
      <w:r w:rsidR="00321F35" w:rsidRPr="005910CA">
        <w:rPr>
          <w:rFonts w:eastAsia="宋体" w:hint="eastAsia"/>
          <w:szCs w:val="28"/>
        </w:rPr>
        <w:t>，即每一个</w:t>
      </w:r>
      <w:r w:rsidR="00DC684D" w:rsidRPr="005910CA">
        <w:rPr>
          <w:rFonts w:eastAsia="宋体" w:hint="eastAsia"/>
          <w:szCs w:val="28"/>
        </w:rPr>
        <w:t>应用协议报文的</w:t>
      </w:r>
      <w:r w:rsidR="00321F35" w:rsidRPr="005910CA">
        <w:rPr>
          <w:rFonts w:eastAsia="宋体" w:hint="eastAsia"/>
          <w:szCs w:val="28"/>
        </w:rPr>
        <w:t>HEAD</w:t>
      </w:r>
      <w:r w:rsidR="00321F35" w:rsidRPr="005910CA">
        <w:rPr>
          <w:rFonts w:eastAsia="宋体" w:hint="eastAsia"/>
          <w:szCs w:val="28"/>
        </w:rPr>
        <w:t>部分都相同，用于表示</w:t>
      </w:r>
      <w:r w:rsidR="00DC684D" w:rsidRPr="005910CA">
        <w:rPr>
          <w:rFonts w:eastAsia="宋体" w:hint="eastAsia"/>
          <w:szCs w:val="28"/>
        </w:rPr>
        <w:t>与之</w:t>
      </w:r>
      <w:r w:rsidR="00321F35" w:rsidRPr="005910CA">
        <w:rPr>
          <w:rFonts w:eastAsia="宋体" w:hint="eastAsia"/>
          <w:szCs w:val="28"/>
        </w:rPr>
        <w:t>相对应的应用协议报文属于网络购物</w:t>
      </w:r>
      <w:r w:rsidR="00DC684D" w:rsidRPr="005910CA">
        <w:rPr>
          <w:rFonts w:eastAsia="宋体" w:hint="eastAsia"/>
          <w:szCs w:val="28"/>
        </w:rPr>
        <w:t>；由于每一个应用协议报文都属于网络购物中不同的操作类型，因此，每一个应用协议报文的</w:t>
      </w:r>
      <w:r w:rsidR="00DC684D" w:rsidRPr="005910CA">
        <w:rPr>
          <w:rFonts w:eastAsia="宋体" w:hint="eastAsia"/>
          <w:szCs w:val="28"/>
        </w:rPr>
        <w:t>BODY</w:t>
      </w:r>
      <w:r w:rsidR="00DC684D" w:rsidRPr="005910CA">
        <w:rPr>
          <w:rFonts w:eastAsia="宋体" w:hint="eastAsia"/>
          <w:szCs w:val="28"/>
        </w:rPr>
        <w:t>部分都包括与操作类型相关的字段，即每一个应用协议报文的</w:t>
      </w:r>
      <w:r w:rsidR="00DC684D" w:rsidRPr="005910CA">
        <w:rPr>
          <w:rFonts w:eastAsia="宋体" w:hint="eastAsia"/>
          <w:szCs w:val="28"/>
        </w:rPr>
        <w:t>BODY</w:t>
      </w:r>
      <w:r w:rsidR="00DC684D" w:rsidRPr="005910CA">
        <w:rPr>
          <w:rFonts w:eastAsia="宋体" w:hint="eastAsia"/>
          <w:szCs w:val="28"/>
        </w:rPr>
        <w:t>部分都不同，用于表示与之相对应的应用协议报文属于网络购物中不同的操作类型</w:t>
      </w:r>
      <w:commentRangeEnd w:id="24"/>
      <w:r w:rsidR="00DF032D">
        <w:rPr>
          <w:rStyle w:val="ac"/>
          <w:rFonts w:eastAsia="宋体" w:cs="Times New Roman"/>
          <w:spacing w:val="6"/>
          <w:kern w:val="0"/>
        </w:rPr>
        <w:commentReference w:id="24"/>
      </w:r>
      <w:r w:rsidR="007955F2" w:rsidRPr="005910CA">
        <w:rPr>
          <w:rFonts w:eastAsia="宋体" w:hint="eastAsia"/>
          <w:szCs w:val="28"/>
        </w:rPr>
        <w:t>。</w:t>
      </w:r>
    </w:p>
    <w:p w14:paraId="6620A149" w14:textId="07B247A5" w:rsidR="007955F2" w:rsidRPr="005910CA" w:rsidRDefault="00354ACD" w:rsidP="00530EB1">
      <w:pPr>
        <w:spacing w:line="360" w:lineRule="auto"/>
        <w:ind w:firstLine="560"/>
        <w:rPr>
          <w:rFonts w:eastAsia="宋体"/>
          <w:szCs w:val="28"/>
        </w:rPr>
      </w:pPr>
      <w:r w:rsidRPr="005910CA">
        <w:rPr>
          <w:rFonts w:eastAsia="宋体" w:hint="eastAsia"/>
          <w:szCs w:val="28"/>
        </w:rPr>
        <w:t>本实施例中，</w:t>
      </w:r>
      <w:r w:rsidR="007955F2" w:rsidRPr="005910CA">
        <w:rPr>
          <w:rFonts w:eastAsia="宋体" w:hint="eastAsia"/>
          <w:szCs w:val="28"/>
        </w:rPr>
        <w:t>为了解析出在网络购物过程中，用户具体进行的是何种操作类型，可以根据已知的与各个操作类型相对应的应用协议报文</w:t>
      </w:r>
      <w:r w:rsidR="00670B7F" w:rsidRPr="005910CA">
        <w:rPr>
          <w:rFonts w:eastAsia="宋体" w:hint="eastAsia"/>
          <w:szCs w:val="28"/>
        </w:rPr>
        <w:t>的协议规则</w:t>
      </w:r>
      <w:r w:rsidR="007955F2" w:rsidRPr="005910CA">
        <w:rPr>
          <w:rFonts w:eastAsia="宋体" w:hint="eastAsia"/>
          <w:szCs w:val="28"/>
        </w:rPr>
        <w:t>来预先添加模板文件</w:t>
      </w:r>
      <w:r w:rsidR="00670B7F" w:rsidRPr="005910CA">
        <w:rPr>
          <w:rFonts w:eastAsia="宋体" w:hint="eastAsia"/>
          <w:szCs w:val="28"/>
        </w:rPr>
        <w:t>，</w:t>
      </w:r>
      <w:r w:rsidRPr="005910CA">
        <w:rPr>
          <w:rFonts w:eastAsia="宋体" w:hint="eastAsia"/>
          <w:szCs w:val="28"/>
        </w:rPr>
        <w:t>例如，建立订单、提交订单、查询订单等均可以对应一个模板文件。</w:t>
      </w:r>
      <w:r w:rsidR="00670B7F" w:rsidRPr="005910CA">
        <w:rPr>
          <w:rFonts w:eastAsia="宋体" w:hint="eastAsia"/>
          <w:szCs w:val="28"/>
        </w:rPr>
        <w:t>模板文件中包括分别用于解析应用协议报文的</w:t>
      </w:r>
      <w:commentRangeStart w:id="25"/>
      <w:r w:rsidR="00670B7F" w:rsidRPr="005910CA">
        <w:rPr>
          <w:rFonts w:eastAsia="宋体" w:hint="eastAsia"/>
          <w:szCs w:val="28"/>
        </w:rPr>
        <w:t>HEAD</w:t>
      </w:r>
      <w:r w:rsidR="00670B7F" w:rsidRPr="005910CA">
        <w:rPr>
          <w:rFonts w:eastAsia="宋体" w:hint="eastAsia"/>
          <w:szCs w:val="28"/>
        </w:rPr>
        <w:t>部分和</w:t>
      </w:r>
      <w:r w:rsidR="00670B7F" w:rsidRPr="005910CA">
        <w:rPr>
          <w:rFonts w:eastAsia="宋体" w:hint="eastAsia"/>
          <w:szCs w:val="28"/>
        </w:rPr>
        <w:t>BODY</w:t>
      </w:r>
      <w:r w:rsidR="00670B7F" w:rsidRPr="005910CA">
        <w:rPr>
          <w:rFonts w:eastAsia="宋体" w:hint="eastAsia"/>
          <w:szCs w:val="28"/>
        </w:rPr>
        <w:t>部分的解析方式</w:t>
      </w:r>
      <w:commentRangeEnd w:id="25"/>
      <w:r w:rsidR="00242B0F">
        <w:rPr>
          <w:rStyle w:val="ac"/>
          <w:rFonts w:eastAsia="宋体" w:cs="Times New Roman"/>
          <w:spacing w:val="6"/>
          <w:kern w:val="0"/>
        </w:rPr>
        <w:commentReference w:id="25"/>
      </w:r>
      <w:r w:rsidR="00EA087E" w:rsidRPr="005910CA">
        <w:rPr>
          <w:rFonts w:eastAsia="宋体" w:hint="eastAsia"/>
          <w:szCs w:val="28"/>
        </w:rPr>
        <w:t>，其中，解析方式</w:t>
      </w:r>
      <w:r w:rsidRPr="005910CA">
        <w:rPr>
          <w:rFonts w:eastAsia="宋体" w:hint="eastAsia"/>
          <w:szCs w:val="28"/>
        </w:rPr>
        <w:t>根据</w:t>
      </w:r>
      <w:r w:rsidRPr="005910CA">
        <w:rPr>
          <w:rFonts w:eastAsia="宋体" w:hint="eastAsia"/>
          <w:szCs w:val="28"/>
        </w:rPr>
        <w:t>HEAD</w:t>
      </w:r>
      <w:r w:rsidRPr="005910CA">
        <w:rPr>
          <w:rFonts w:eastAsia="宋体" w:hint="eastAsia"/>
          <w:szCs w:val="28"/>
        </w:rPr>
        <w:t>部分和</w:t>
      </w:r>
      <w:r w:rsidRPr="005910CA">
        <w:rPr>
          <w:rFonts w:eastAsia="宋体" w:hint="eastAsia"/>
          <w:szCs w:val="28"/>
        </w:rPr>
        <w:t>BODY</w:t>
      </w:r>
      <w:r w:rsidRPr="005910CA">
        <w:rPr>
          <w:rFonts w:eastAsia="宋体" w:hint="eastAsia"/>
          <w:szCs w:val="28"/>
        </w:rPr>
        <w:t>部分的特性来确定，其</w:t>
      </w:r>
      <w:r w:rsidR="00EA087E" w:rsidRPr="005910CA">
        <w:rPr>
          <w:rFonts w:eastAsia="宋体" w:hint="eastAsia"/>
          <w:szCs w:val="28"/>
        </w:rPr>
        <w:t>可以利用</w:t>
      </w:r>
      <w:r w:rsidR="00EA087E" w:rsidRPr="005910CA">
        <w:rPr>
          <w:rFonts w:eastAsia="宋体" w:hint="eastAsia"/>
          <w:kern w:val="0"/>
          <w:szCs w:val="28"/>
        </w:rPr>
        <w:t>预先设定的具有逻辑性的脚本语言来表示</w:t>
      </w:r>
      <w:r w:rsidR="00670B7F" w:rsidRPr="005910CA">
        <w:rPr>
          <w:rFonts w:eastAsia="宋体" w:hint="eastAsia"/>
          <w:szCs w:val="28"/>
        </w:rPr>
        <w:t>。</w:t>
      </w:r>
    </w:p>
    <w:p w14:paraId="415F96EE" w14:textId="5CB4D69A" w:rsidR="004753EE" w:rsidRPr="005910CA" w:rsidRDefault="00763545" w:rsidP="004753EE">
      <w:pPr>
        <w:spacing w:line="360" w:lineRule="auto"/>
        <w:ind w:firstLine="560"/>
        <w:rPr>
          <w:rFonts w:eastAsia="宋体"/>
          <w:kern w:val="0"/>
          <w:szCs w:val="28"/>
        </w:rPr>
      </w:pPr>
      <w:r w:rsidRPr="005910CA">
        <w:rPr>
          <w:rFonts w:eastAsia="宋体" w:hint="eastAsia"/>
          <w:szCs w:val="28"/>
        </w:rPr>
        <w:t>S</w:t>
      </w:r>
      <w:r w:rsidR="004753EE" w:rsidRPr="005910CA">
        <w:rPr>
          <w:rFonts w:eastAsia="宋体" w:hint="eastAsia"/>
          <w:szCs w:val="28"/>
        </w:rPr>
        <w:t>120</w:t>
      </w:r>
      <w:r w:rsidR="004753EE" w:rsidRPr="005910CA">
        <w:rPr>
          <w:rFonts w:eastAsia="宋体" w:hint="eastAsia"/>
          <w:szCs w:val="28"/>
        </w:rPr>
        <w:t>、</w:t>
      </w:r>
      <w:r w:rsidR="004D491F" w:rsidRPr="005910CA">
        <w:rPr>
          <w:rFonts w:eastAsia="宋体" w:hint="eastAsia"/>
          <w:kern w:val="0"/>
          <w:szCs w:val="28"/>
        </w:rPr>
        <w:t>对各模板文件进行编译处理，生成</w:t>
      </w:r>
      <w:r w:rsidR="00073186" w:rsidRPr="005910CA">
        <w:rPr>
          <w:rFonts w:eastAsia="宋体" w:hint="eastAsia"/>
          <w:kern w:val="0"/>
          <w:szCs w:val="28"/>
        </w:rPr>
        <w:t>与</w:t>
      </w:r>
      <w:r w:rsidR="004D491F" w:rsidRPr="005910CA">
        <w:rPr>
          <w:rFonts w:eastAsia="宋体" w:hint="eastAsia"/>
          <w:kern w:val="0"/>
          <w:szCs w:val="28"/>
        </w:rPr>
        <w:t>各模板文件相对应的各模板解析类。</w:t>
      </w:r>
    </w:p>
    <w:p w14:paraId="632D7BC5" w14:textId="433AD800" w:rsidR="004D491F" w:rsidRPr="005910CA" w:rsidRDefault="00730242" w:rsidP="004753EE">
      <w:pPr>
        <w:spacing w:line="360" w:lineRule="auto"/>
        <w:ind w:firstLine="560"/>
        <w:rPr>
          <w:rFonts w:eastAsia="宋体"/>
          <w:szCs w:val="28"/>
        </w:rPr>
      </w:pPr>
      <w:commentRangeStart w:id="26"/>
      <w:r w:rsidRPr="005910CA">
        <w:rPr>
          <w:rFonts w:eastAsia="宋体" w:hint="eastAsia"/>
          <w:szCs w:val="28"/>
        </w:rPr>
        <w:t>本实施例中，</w:t>
      </w:r>
      <w:r w:rsidR="00E027F4" w:rsidRPr="005910CA">
        <w:rPr>
          <w:rFonts w:eastAsia="宋体" w:hint="eastAsia"/>
          <w:szCs w:val="28"/>
        </w:rPr>
        <w:t>与各应用协议报文</w:t>
      </w:r>
      <w:r w:rsidR="00C41355" w:rsidRPr="005910CA">
        <w:rPr>
          <w:rFonts w:eastAsia="宋体" w:hint="eastAsia"/>
          <w:szCs w:val="28"/>
        </w:rPr>
        <w:t>相对应的各</w:t>
      </w:r>
      <w:r w:rsidR="00E027F4" w:rsidRPr="005910CA">
        <w:rPr>
          <w:rFonts w:eastAsia="宋体" w:hint="eastAsia"/>
          <w:szCs w:val="28"/>
        </w:rPr>
        <w:t>模板文件是预先添加的，</w:t>
      </w:r>
      <w:r w:rsidR="00C41355" w:rsidRPr="005910CA">
        <w:rPr>
          <w:rFonts w:eastAsia="宋体" w:hint="eastAsia"/>
          <w:szCs w:val="28"/>
        </w:rPr>
        <w:t>并且</w:t>
      </w:r>
      <w:r w:rsidR="00C41355" w:rsidRPr="005910CA">
        <w:rPr>
          <w:rFonts w:eastAsia="宋体" w:hint="eastAsia"/>
          <w:szCs w:val="28"/>
        </w:rPr>
        <w:lastRenderedPageBreak/>
        <w:t>在模板文件数据库中存在多个模板文件</w:t>
      </w:r>
      <w:r w:rsidR="00C64C15" w:rsidRPr="005910CA">
        <w:rPr>
          <w:rFonts w:eastAsia="宋体" w:hint="eastAsia"/>
          <w:szCs w:val="28"/>
        </w:rPr>
        <w:t>。</w:t>
      </w:r>
      <w:r w:rsidR="00E027F4" w:rsidRPr="005910CA">
        <w:rPr>
          <w:rFonts w:eastAsia="宋体" w:hint="eastAsia"/>
          <w:szCs w:val="28"/>
        </w:rPr>
        <w:t>在实际应用中，</w:t>
      </w:r>
      <w:r w:rsidR="00C64C15" w:rsidRPr="005910CA">
        <w:rPr>
          <w:rFonts w:eastAsia="宋体" w:hint="eastAsia"/>
          <w:szCs w:val="28"/>
        </w:rPr>
        <w:t>无法直接获知具体某个模板文件与要解析的目标应用协议报文</w:t>
      </w:r>
      <w:r w:rsidR="00735CF3" w:rsidRPr="005910CA">
        <w:rPr>
          <w:rFonts w:eastAsia="宋体" w:hint="eastAsia"/>
          <w:szCs w:val="28"/>
        </w:rPr>
        <w:t>是</w:t>
      </w:r>
      <w:r w:rsidR="00C64C15" w:rsidRPr="005910CA">
        <w:rPr>
          <w:rFonts w:eastAsia="宋体" w:hint="eastAsia"/>
          <w:szCs w:val="28"/>
        </w:rPr>
        <w:t>相对应</w:t>
      </w:r>
      <w:r w:rsidR="00735CF3" w:rsidRPr="005910CA">
        <w:rPr>
          <w:rFonts w:eastAsia="宋体" w:hint="eastAsia"/>
          <w:szCs w:val="28"/>
        </w:rPr>
        <w:t>的</w:t>
      </w:r>
      <w:r w:rsidR="00C64C15" w:rsidRPr="005910CA">
        <w:rPr>
          <w:rFonts w:eastAsia="宋体" w:hint="eastAsia"/>
          <w:szCs w:val="28"/>
        </w:rPr>
        <w:t>，即使获取到了与目标应用协议报文相对应的模板文件，也</w:t>
      </w:r>
      <w:r w:rsidR="00C41355" w:rsidRPr="005910CA">
        <w:rPr>
          <w:rFonts w:eastAsia="宋体" w:hint="eastAsia"/>
          <w:szCs w:val="28"/>
        </w:rPr>
        <w:t>无法直接利用模板文件对</w:t>
      </w:r>
      <w:r w:rsidR="00C64C15" w:rsidRPr="005910CA">
        <w:rPr>
          <w:rFonts w:eastAsia="宋体" w:hint="eastAsia"/>
          <w:szCs w:val="28"/>
        </w:rPr>
        <w:t>目标</w:t>
      </w:r>
      <w:r w:rsidR="00C41355" w:rsidRPr="005910CA">
        <w:rPr>
          <w:rFonts w:eastAsia="宋体" w:hint="eastAsia"/>
          <w:szCs w:val="28"/>
        </w:rPr>
        <w:t>应用协议报文进行解析</w:t>
      </w:r>
      <w:r w:rsidR="00C64C15" w:rsidRPr="005910CA">
        <w:rPr>
          <w:rFonts w:eastAsia="宋体" w:hint="eastAsia"/>
          <w:szCs w:val="28"/>
        </w:rPr>
        <w:t>。因此，需要对模板文件</w:t>
      </w:r>
      <w:r w:rsidR="0062356E" w:rsidRPr="005910CA">
        <w:rPr>
          <w:rFonts w:eastAsia="宋体" w:hint="eastAsia"/>
          <w:szCs w:val="28"/>
        </w:rPr>
        <w:t>做</w:t>
      </w:r>
      <w:r w:rsidR="00C64C15" w:rsidRPr="005910CA">
        <w:rPr>
          <w:rFonts w:eastAsia="宋体" w:hint="eastAsia"/>
          <w:szCs w:val="28"/>
        </w:rPr>
        <w:t>进一步的处理，以使</w:t>
      </w:r>
      <w:r w:rsidR="0062356E" w:rsidRPr="005910CA">
        <w:rPr>
          <w:rFonts w:eastAsia="宋体" w:hint="eastAsia"/>
          <w:szCs w:val="28"/>
        </w:rPr>
        <w:t>目标应用协议报文得到解析。</w:t>
      </w:r>
      <w:commentRangeEnd w:id="26"/>
      <w:r w:rsidR="006374F4">
        <w:rPr>
          <w:rStyle w:val="ac"/>
          <w:rFonts w:eastAsia="宋体" w:cs="Times New Roman"/>
          <w:spacing w:val="6"/>
          <w:kern w:val="0"/>
        </w:rPr>
        <w:commentReference w:id="26"/>
      </w:r>
    </w:p>
    <w:p w14:paraId="7E3C296A" w14:textId="458E39CA" w:rsidR="0062356E" w:rsidRPr="005910CA" w:rsidRDefault="0062356E" w:rsidP="004753EE">
      <w:pPr>
        <w:spacing w:line="360" w:lineRule="auto"/>
        <w:ind w:firstLine="560"/>
        <w:rPr>
          <w:rFonts w:eastAsia="宋体"/>
          <w:szCs w:val="28"/>
        </w:rPr>
      </w:pPr>
      <w:r w:rsidRPr="005910CA">
        <w:rPr>
          <w:rFonts w:eastAsia="宋体" w:hint="eastAsia"/>
          <w:szCs w:val="28"/>
        </w:rPr>
        <w:t>本实例中，由于模板文件是由预先设定的具有逻辑性的脚本语言表示的，为了使各模板文件能够被计算机识别并加以利用，</w:t>
      </w:r>
      <w:commentRangeStart w:id="27"/>
      <w:r w:rsidRPr="005910CA">
        <w:rPr>
          <w:rFonts w:eastAsia="宋体" w:hint="eastAsia"/>
          <w:szCs w:val="28"/>
        </w:rPr>
        <w:t>需要对各模板文件进行编译处理</w:t>
      </w:r>
      <w:r w:rsidR="00A24F5B" w:rsidRPr="005910CA">
        <w:rPr>
          <w:rFonts w:eastAsia="宋体" w:hint="eastAsia"/>
          <w:szCs w:val="28"/>
        </w:rPr>
        <w:t>，得到与各模板</w:t>
      </w:r>
      <w:r w:rsidR="00866E4D" w:rsidRPr="005910CA">
        <w:rPr>
          <w:rFonts w:eastAsia="宋体" w:hint="eastAsia"/>
          <w:szCs w:val="28"/>
        </w:rPr>
        <w:t>文件</w:t>
      </w:r>
      <w:r w:rsidR="00A24F5B" w:rsidRPr="005910CA">
        <w:rPr>
          <w:rFonts w:eastAsia="宋体" w:hint="eastAsia"/>
          <w:szCs w:val="28"/>
        </w:rPr>
        <w:t>相对应的各模板解析类</w:t>
      </w:r>
      <w:commentRangeEnd w:id="27"/>
      <w:r w:rsidR="009B3466">
        <w:rPr>
          <w:rStyle w:val="ac"/>
          <w:rFonts w:eastAsia="宋体" w:cs="Times New Roman"/>
          <w:spacing w:val="6"/>
          <w:kern w:val="0"/>
        </w:rPr>
        <w:commentReference w:id="27"/>
      </w:r>
      <w:r w:rsidR="00A24F5B" w:rsidRPr="005910CA">
        <w:rPr>
          <w:rFonts w:eastAsia="宋体" w:hint="eastAsia"/>
          <w:szCs w:val="28"/>
        </w:rPr>
        <w:t>。其中，每个模板解析类对应一个模板文件，利用模板</w:t>
      </w:r>
      <w:proofErr w:type="gramStart"/>
      <w:r w:rsidR="00A24F5B" w:rsidRPr="005910CA">
        <w:rPr>
          <w:rFonts w:eastAsia="宋体" w:hint="eastAsia"/>
          <w:szCs w:val="28"/>
        </w:rPr>
        <w:t>解析类即可</w:t>
      </w:r>
      <w:proofErr w:type="gramEnd"/>
      <w:r w:rsidR="00A24F5B" w:rsidRPr="005910CA">
        <w:rPr>
          <w:rFonts w:eastAsia="宋体" w:hint="eastAsia"/>
          <w:szCs w:val="28"/>
        </w:rPr>
        <w:t>实现对目标应用协议报文</w:t>
      </w:r>
      <w:r w:rsidR="00866E4D" w:rsidRPr="005910CA">
        <w:rPr>
          <w:rFonts w:eastAsia="宋体" w:hint="eastAsia"/>
          <w:szCs w:val="28"/>
        </w:rPr>
        <w:t>HEAD</w:t>
      </w:r>
      <w:r w:rsidR="00866E4D" w:rsidRPr="005910CA">
        <w:rPr>
          <w:rFonts w:eastAsia="宋体" w:hint="eastAsia"/>
          <w:szCs w:val="28"/>
        </w:rPr>
        <w:t>部分和</w:t>
      </w:r>
      <w:r w:rsidR="00866E4D" w:rsidRPr="005910CA">
        <w:rPr>
          <w:rFonts w:eastAsia="宋体" w:hint="eastAsia"/>
          <w:szCs w:val="28"/>
        </w:rPr>
        <w:t>BODY</w:t>
      </w:r>
      <w:r w:rsidR="00866E4D" w:rsidRPr="005910CA">
        <w:rPr>
          <w:rFonts w:eastAsia="宋体" w:hint="eastAsia"/>
          <w:szCs w:val="28"/>
        </w:rPr>
        <w:t>部分</w:t>
      </w:r>
      <w:r w:rsidR="00A24F5B" w:rsidRPr="005910CA">
        <w:rPr>
          <w:rFonts w:eastAsia="宋体" w:hint="eastAsia"/>
          <w:szCs w:val="28"/>
        </w:rPr>
        <w:t>的解析。</w:t>
      </w:r>
    </w:p>
    <w:p w14:paraId="7D212C67" w14:textId="46B87DA4" w:rsidR="000115AF" w:rsidRPr="005910CA" w:rsidRDefault="00763545" w:rsidP="004753EE">
      <w:pPr>
        <w:spacing w:line="360" w:lineRule="auto"/>
        <w:ind w:firstLine="560"/>
        <w:rPr>
          <w:rFonts w:eastAsia="宋体"/>
          <w:szCs w:val="28"/>
        </w:rPr>
      </w:pPr>
      <w:r w:rsidRPr="005910CA">
        <w:rPr>
          <w:rFonts w:eastAsia="宋体" w:hint="eastAsia"/>
          <w:szCs w:val="28"/>
        </w:rPr>
        <w:t>S</w:t>
      </w:r>
      <w:r w:rsidR="004D491F" w:rsidRPr="005910CA">
        <w:rPr>
          <w:rFonts w:eastAsia="宋体" w:hint="eastAsia"/>
          <w:szCs w:val="28"/>
        </w:rPr>
        <w:t>1</w:t>
      </w:r>
      <w:r w:rsidR="004D491F" w:rsidRPr="005910CA">
        <w:rPr>
          <w:rFonts w:eastAsia="宋体"/>
          <w:szCs w:val="28"/>
        </w:rPr>
        <w:t>3</w:t>
      </w:r>
      <w:r w:rsidR="004D491F" w:rsidRPr="005910CA">
        <w:rPr>
          <w:rFonts w:eastAsia="宋体" w:hint="eastAsia"/>
          <w:szCs w:val="28"/>
        </w:rPr>
        <w:t>0</w:t>
      </w:r>
      <w:r w:rsidR="004D491F" w:rsidRPr="005910CA">
        <w:rPr>
          <w:rFonts w:eastAsia="宋体" w:hint="eastAsia"/>
          <w:szCs w:val="28"/>
        </w:rPr>
        <w:t>、</w:t>
      </w:r>
      <w:r w:rsidR="004D491F" w:rsidRPr="005910CA">
        <w:rPr>
          <w:rFonts w:eastAsia="宋体" w:hint="eastAsia"/>
          <w:kern w:val="0"/>
          <w:szCs w:val="28"/>
        </w:rPr>
        <w:t>利用与目标应用协议报文匹配的模板解析类对目标应用协议报文进行解析，并输出解析结果。</w:t>
      </w:r>
    </w:p>
    <w:p w14:paraId="3CDF4B7E" w14:textId="6A6193B5" w:rsidR="000115AF" w:rsidRPr="005910CA" w:rsidRDefault="00730242" w:rsidP="004753EE">
      <w:pPr>
        <w:spacing w:line="360" w:lineRule="auto"/>
        <w:ind w:firstLine="560"/>
        <w:rPr>
          <w:rFonts w:eastAsia="宋体"/>
          <w:szCs w:val="28"/>
        </w:rPr>
      </w:pPr>
      <w:r w:rsidRPr="005910CA">
        <w:rPr>
          <w:rFonts w:eastAsia="宋体"/>
          <w:szCs w:val="28"/>
        </w:rPr>
        <w:t>本实施例中</w:t>
      </w:r>
      <w:r w:rsidRPr="005910CA">
        <w:rPr>
          <w:rFonts w:eastAsia="宋体" w:hint="eastAsia"/>
          <w:szCs w:val="28"/>
        </w:rPr>
        <w:t>，</w:t>
      </w:r>
      <w:r w:rsidR="00650DF9" w:rsidRPr="005910CA">
        <w:rPr>
          <w:rFonts w:eastAsia="宋体" w:hint="eastAsia"/>
          <w:szCs w:val="28"/>
        </w:rPr>
        <w:t>在获取到与各模板文件相对应的模板解析类后，</w:t>
      </w:r>
      <w:r w:rsidR="00866E4D" w:rsidRPr="005910CA">
        <w:rPr>
          <w:rFonts w:eastAsia="宋体" w:hint="eastAsia"/>
          <w:szCs w:val="28"/>
        </w:rPr>
        <w:t>即可利用各模板解析类与目标应用协议报文进行</w:t>
      </w:r>
      <w:r w:rsidR="007756C6" w:rsidRPr="005910CA">
        <w:rPr>
          <w:rFonts w:eastAsia="宋体" w:hint="eastAsia"/>
          <w:szCs w:val="28"/>
        </w:rPr>
        <w:t>一一</w:t>
      </w:r>
      <w:r w:rsidR="00866E4D" w:rsidRPr="005910CA">
        <w:rPr>
          <w:rFonts w:eastAsia="宋体" w:hint="eastAsia"/>
          <w:szCs w:val="28"/>
        </w:rPr>
        <w:t>匹配</w:t>
      </w:r>
      <w:r w:rsidR="007756C6" w:rsidRPr="005910CA">
        <w:rPr>
          <w:rFonts w:eastAsia="宋体" w:hint="eastAsia"/>
          <w:szCs w:val="28"/>
        </w:rPr>
        <w:t>，来确定与目标应用协议报文相匹配的模板解析类。当确定了与目标应用协议报文相匹配的模板解析类后，即</w:t>
      </w:r>
      <w:r w:rsidR="00650DF9" w:rsidRPr="005910CA">
        <w:rPr>
          <w:rFonts w:eastAsia="宋体" w:hint="eastAsia"/>
          <w:szCs w:val="28"/>
        </w:rPr>
        <w:t>可利用</w:t>
      </w:r>
      <w:r w:rsidR="007756C6" w:rsidRPr="005910CA">
        <w:rPr>
          <w:rFonts w:eastAsia="宋体" w:hint="eastAsia"/>
          <w:szCs w:val="28"/>
        </w:rPr>
        <w:t>该</w:t>
      </w:r>
      <w:r w:rsidR="00650DF9" w:rsidRPr="005910CA">
        <w:rPr>
          <w:rFonts w:eastAsia="宋体" w:hint="eastAsia"/>
          <w:szCs w:val="28"/>
        </w:rPr>
        <w:t>模板解析类对</w:t>
      </w:r>
      <w:r w:rsidR="00866E4D" w:rsidRPr="005910CA">
        <w:rPr>
          <w:rFonts w:eastAsia="宋体" w:hint="eastAsia"/>
          <w:szCs w:val="28"/>
        </w:rPr>
        <w:t>与</w:t>
      </w:r>
      <w:r w:rsidR="00650DF9" w:rsidRPr="005910CA">
        <w:rPr>
          <w:rFonts w:eastAsia="宋体" w:hint="eastAsia"/>
          <w:szCs w:val="28"/>
        </w:rPr>
        <w:t>目标应用协议报文进行解析</w:t>
      </w:r>
      <w:r w:rsidR="007756C6" w:rsidRPr="005910CA">
        <w:rPr>
          <w:rFonts w:eastAsia="宋体" w:hint="eastAsia"/>
          <w:szCs w:val="28"/>
        </w:rPr>
        <w:t>，并输出解析结果。</w:t>
      </w:r>
    </w:p>
    <w:p w14:paraId="11522A95" w14:textId="7F2D1362" w:rsidR="004F0BA6" w:rsidRPr="005910CA" w:rsidRDefault="004F0BA6" w:rsidP="004753EE">
      <w:pPr>
        <w:spacing w:line="360" w:lineRule="auto"/>
        <w:ind w:firstLine="560"/>
        <w:rPr>
          <w:rFonts w:eastAsia="宋体"/>
          <w:szCs w:val="28"/>
        </w:rPr>
      </w:pPr>
      <w:r w:rsidRPr="005910CA">
        <w:rPr>
          <w:rFonts w:eastAsia="宋体" w:hint="eastAsia"/>
          <w:szCs w:val="28"/>
        </w:rPr>
        <w:t>需要注意的是，</w:t>
      </w:r>
      <w:r w:rsidR="003A35E4" w:rsidRPr="005910CA">
        <w:rPr>
          <w:rFonts w:eastAsia="宋体" w:hint="eastAsia"/>
          <w:szCs w:val="28"/>
        </w:rPr>
        <w:t>为了适应各应用</w:t>
      </w:r>
      <w:r w:rsidR="003A35E4" w:rsidRPr="005910CA">
        <w:rPr>
          <w:rFonts w:eastAsia="宋体" w:hint="eastAsia"/>
        </w:rPr>
        <w:t>协议版本更新换代</w:t>
      </w:r>
      <w:r w:rsidR="006362E2" w:rsidRPr="005910CA">
        <w:rPr>
          <w:rFonts w:eastAsia="宋体" w:hint="eastAsia"/>
        </w:rPr>
        <w:t>日趋</w:t>
      </w:r>
      <w:r w:rsidR="003A35E4" w:rsidRPr="005910CA">
        <w:rPr>
          <w:rFonts w:eastAsia="宋体" w:hint="eastAsia"/>
        </w:rPr>
        <w:t>频繁的现象，</w:t>
      </w:r>
      <w:r w:rsidR="003A35E4" w:rsidRPr="005910CA">
        <w:rPr>
          <w:rFonts w:eastAsia="宋体" w:hint="eastAsia"/>
          <w:szCs w:val="28"/>
        </w:rPr>
        <w:t>模板文件</w:t>
      </w:r>
      <w:r w:rsidRPr="005910CA">
        <w:rPr>
          <w:rFonts w:eastAsia="宋体" w:hint="eastAsia"/>
          <w:szCs w:val="28"/>
        </w:rPr>
        <w:t>数据库中的模板文件是可以随时添加</w:t>
      </w:r>
      <w:r w:rsidR="006362E2" w:rsidRPr="005910CA">
        <w:rPr>
          <w:rFonts w:eastAsia="宋体" w:hint="eastAsia"/>
          <w:szCs w:val="28"/>
        </w:rPr>
        <w:t>、修改</w:t>
      </w:r>
      <w:r w:rsidRPr="005910CA">
        <w:rPr>
          <w:rFonts w:eastAsia="宋体" w:hint="eastAsia"/>
          <w:szCs w:val="28"/>
        </w:rPr>
        <w:t>或删除的</w:t>
      </w:r>
      <w:r w:rsidR="003A35E4" w:rsidRPr="005910CA">
        <w:rPr>
          <w:rFonts w:eastAsia="宋体" w:hint="eastAsia"/>
          <w:szCs w:val="28"/>
        </w:rPr>
        <w:t>。</w:t>
      </w:r>
      <w:r w:rsidR="003A35E4" w:rsidRPr="005910CA">
        <w:rPr>
          <w:rFonts w:eastAsia="宋体" w:hint="eastAsia"/>
        </w:rPr>
        <w:t>当产生新的应用协议时，可以根据该新的应用协议的协议规则添加新的模板文件；当原有的应用协议被淘汰时，为了节省存储空间，可以删除与该应用协议相对应的模板文件。</w:t>
      </w:r>
      <w:r w:rsidR="003D406D" w:rsidRPr="005910CA">
        <w:rPr>
          <w:rFonts w:eastAsia="宋体" w:hint="eastAsia"/>
        </w:rPr>
        <w:t>这种利用模板文件进行应用协议报文解析的方法，</w:t>
      </w:r>
      <w:r w:rsidR="00E7491A" w:rsidRPr="005910CA">
        <w:rPr>
          <w:rFonts w:eastAsia="宋体" w:hint="eastAsia"/>
        </w:rPr>
        <w:t>无需修改代码或重新发布软件版本，仅通过</w:t>
      </w:r>
      <w:r w:rsidR="00E7491A" w:rsidRPr="005910CA">
        <w:rPr>
          <w:rFonts w:eastAsia="宋体" w:hint="eastAsia"/>
          <w:szCs w:val="28"/>
        </w:rPr>
        <w:t>添加、修改或删除模板文件，</w:t>
      </w:r>
      <w:r w:rsidR="006362E2" w:rsidRPr="005910CA">
        <w:rPr>
          <w:rFonts w:eastAsia="宋体" w:hint="eastAsia"/>
        </w:rPr>
        <w:t>即可实现</w:t>
      </w:r>
      <w:r w:rsidR="003D406D" w:rsidRPr="005910CA">
        <w:rPr>
          <w:rFonts w:eastAsia="宋体" w:hint="eastAsia"/>
        </w:rPr>
        <w:t>对各类应用</w:t>
      </w:r>
      <w:r w:rsidR="006362E2" w:rsidRPr="005910CA">
        <w:rPr>
          <w:rFonts w:eastAsia="宋体" w:hint="eastAsia"/>
        </w:rPr>
        <w:t>协议</w:t>
      </w:r>
      <w:r w:rsidR="003D406D" w:rsidRPr="005910CA">
        <w:rPr>
          <w:rFonts w:eastAsia="宋体" w:hint="eastAsia"/>
        </w:rPr>
        <w:t>报文的</w:t>
      </w:r>
      <w:r w:rsidR="003D406D" w:rsidRPr="005910CA">
        <w:rPr>
          <w:rFonts w:eastAsia="宋体" w:hint="eastAsia"/>
        </w:rPr>
        <w:lastRenderedPageBreak/>
        <w:t>解析。</w:t>
      </w:r>
    </w:p>
    <w:p w14:paraId="5D5FF990" w14:textId="78839D4A" w:rsidR="004753EE" w:rsidRPr="005910CA" w:rsidRDefault="00073186" w:rsidP="004753EE">
      <w:pPr>
        <w:spacing w:line="360" w:lineRule="auto"/>
        <w:ind w:firstLine="560"/>
        <w:rPr>
          <w:rFonts w:eastAsia="宋体"/>
          <w:szCs w:val="28"/>
        </w:rPr>
      </w:pPr>
      <w:r w:rsidRPr="005910CA">
        <w:rPr>
          <w:rFonts w:eastAsia="宋体" w:hint="eastAsia"/>
          <w:kern w:val="0"/>
          <w:szCs w:val="28"/>
        </w:rPr>
        <w:t>本实施</w:t>
      </w:r>
      <w:proofErr w:type="gramStart"/>
      <w:r w:rsidRPr="005910CA">
        <w:rPr>
          <w:rFonts w:eastAsia="宋体" w:hint="eastAsia"/>
          <w:kern w:val="0"/>
          <w:szCs w:val="28"/>
        </w:rPr>
        <w:t>例</w:t>
      </w:r>
      <w:r w:rsidR="00DC36CC" w:rsidRPr="005910CA">
        <w:rPr>
          <w:rFonts w:eastAsia="宋体" w:hint="eastAsia"/>
          <w:kern w:val="0"/>
          <w:szCs w:val="28"/>
        </w:rPr>
        <w:t>提供</w:t>
      </w:r>
      <w:proofErr w:type="gramEnd"/>
      <w:r w:rsidR="00DC36CC" w:rsidRPr="005910CA">
        <w:rPr>
          <w:rFonts w:eastAsia="宋体" w:hint="eastAsia"/>
          <w:kern w:val="0"/>
          <w:szCs w:val="28"/>
        </w:rPr>
        <w:t>的应用协议报文的自动化解析方法，</w:t>
      </w:r>
      <w:r w:rsidRPr="005910CA">
        <w:rPr>
          <w:rFonts w:eastAsia="宋体" w:hint="eastAsia"/>
          <w:kern w:val="0"/>
          <w:szCs w:val="28"/>
        </w:rPr>
        <w:t>通过利用应用协议报文的协议规则，添加利用预设脚本语言编辑的具有逻辑性的模板文件，并编译模板文件生成模板解析类，利用与目标应用协议报文匹配的模板解析类对目标应用协议报文进行解析，最终输出解析结果</w:t>
      </w:r>
      <w:r w:rsidR="00E7491A" w:rsidRPr="005910CA">
        <w:rPr>
          <w:rFonts w:eastAsia="宋体" w:hint="eastAsia"/>
          <w:kern w:val="0"/>
          <w:szCs w:val="28"/>
        </w:rPr>
        <w:t>。</w:t>
      </w:r>
      <w:r w:rsidR="00E7491A" w:rsidRPr="005910CA">
        <w:rPr>
          <w:rFonts w:eastAsia="宋体" w:hint="eastAsia"/>
        </w:rPr>
        <w:t>这种利用模板文件进行应用协议报文解析的方法，</w:t>
      </w:r>
      <w:r w:rsidR="00E7491A" w:rsidRPr="005910CA">
        <w:rPr>
          <w:rFonts w:eastAsia="宋体" w:hint="eastAsia"/>
          <w:kern w:val="0"/>
          <w:szCs w:val="28"/>
        </w:rPr>
        <w:t>解决了当原</w:t>
      </w:r>
      <w:r w:rsidR="00E7491A" w:rsidRPr="005910CA">
        <w:rPr>
          <w:rFonts w:eastAsia="宋体" w:hint="eastAsia"/>
        </w:rPr>
        <w:t>始应用协议报文的格式发生变化，或需要提取一种新格式的应用协议数据，或需要多</w:t>
      </w:r>
      <w:r w:rsidR="00A11FC6" w:rsidRPr="005910CA">
        <w:rPr>
          <w:rFonts w:eastAsia="宋体" w:hint="eastAsia"/>
        </w:rPr>
        <w:t>提取或删除</w:t>
      </w:r>
      <w:r w:rsidR="00E7491A" w:rsidRPr="005910CA">
        <w:rPr>
          <w:rFonts w:eastAsia="宋体" w:hint="eastAsia"/>
        </w:rPr>
        <w:t>提取字段时，无需修改代码或重新发布软件版本，仅通过</w:t>
      </w:r>
      <w:r w:rsidR="00E7491A" w:rsidRPr="005910CA">
        <w:rPr>
          <w:rFonts w:eastAsia="宋体" w:hint="eastAsia"/>
          <w:szCs w:val="28"/>
        </w:rPr>
        <w:t>添加、修改或删除模板文件，</w:t>
      </w:r>
      <w:r w:rsidR="00E7491A" w:rsidRPr="005910CA">
        <w:rPr>
          <w:rFonts w:eastAsia="宋体" w:hint="eastAsia"/>
        </w:rPr>
        <w:t>即可实现对各类应用协议报文的解析，</w:t>
      </w:r>
      <w:r w:rsidR="00DC36CC" w:rsidRPr="005910CA">
        <w:rPr>
          <w:rFonts w:eastAsia="宋体" w:hint="eastAsia"/>
        </w:rPr>
        <w:t>同时</w:t>
      </w:r>
      <w:r w:rsidRPr="005910CA">
        <w:rPr>
          <w:rFonts w:eastAsia="宋体" w:hint="eastAsia"/>
        </w:rPr>
        <w:t>实现了</w:t>
      </w:r>
      <w:r w:rsidRPr="005910CA">
        <w:rPr>
          <w:rFonts w:eastAsia="宋体" w:hint="eastAsia"/>
          <w:szCs w:val="28"/>
        </w:rPr>
        <w:t>应用协议解析过程的高效性和</w:t>
      </w:r>
      <w:proofErr w:type="gramStart"/>
      <w:r w:rsidRPr="005910CA">
        <w:rPr>
          <w:rFonts w:eastAsia="宋体" w:hint="eastAsia"/>
          <w:szCs w:val="28"/>
        </w:rPr>
        <w:t>可</w:t>
      </w:r>
      <w:proofErr w:type="gramEnd"/>
      <w:r w:rsidRPr="005910CA">
        <w:rPr>
          <w:rFonts w:eastAsia="宋体" w:hint="eastAsia"/>
          <w:szCs w:val="28"/>
        </w:rPr>
        <w:t>扩展性。</w:t>
      </w:r>
    </w:p>
    <w:p w14:paraId="00E96AE5" w14:textId="77777777" w:rsidR="002E12F2" w:rsidRPr="005910CA" w:rsidRDefault="002E12F2" w:rsidP="002E12F2">
      <w:pPr>
        <w:pStyle w:val="ab"/>
        <w:adjustRightInd w:val="0"/>
        <w:spacing w:after="0" w:line="360" w:lineRule="auto"/>
        <w:ind w:firstLineChars="200" w:firstLine="560"/>
        <w:outlineLvl w:val="0"/>
        <w:rPr>
          <w:rFonts w:eastAsia="宋体"/>
          <w:szCs w:val="28"/>
        </w:rPr>
      </w:pPr>
      <w:r w:rsidRPr="005910CA">
        <w:rPr>
          <w:rFonts w:eastAsia="宋体" w:hint="eastAsia"/>
          <w:szCs w:val="28"/>
        </w:rPr>
        <w:t>在上述实施例的基础上，</w:t>
      </w:r>
    </w:p>
    <w:p w14:paraId="0D356362" w14:textId="487B45A1" w:rsidR="002E12F2" w:rsidRPr="005910CA" w:rsidRDefault="002E12F2" w:rsidP="002E12F2">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进一步的，</w:t>
      </w:r>
      <w:r w:rsidRPr="005910CA">
        <w:rPr>
          <w:rFonts w:eastAsia="宋体" w:hint="eastAsia"/>
          <w:kern w:val="0"/>
          <w:szCs w:val="28"/>
        </w:rPr>
        <w:t>对各模板文件进行编译处理，生成与各模板文件相对应的各模板解析类，包括：</w:t>
      </w:r>
    </w:p>
    <w:p w14:paraId="54324DB7" w14:textId="77777777" w:rsidR="002E12F2" w:rsidRPr="005910CA" w:rsidRDefault="002E12F2" w:rsidP="002E12F2">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利用模板编译器对各模板文件进行解析，提取各模板文件中的字段描述信息链表；</w:t>
      </w:r>
    </w:p>
    <w:p w14:paraId="28DC3847" w14:textId="77777777" w:rsidR="002E12F2" w:rsidRPr="005910CA" w:rsidRDefault="002E12F2" w:rsidP="002E12F2">
      <w:pPr>
        <w:spacing w:line="360" w:lineRule="auto"/>
        <w:ind w:firstLine="560"/>
        <w:rPr>
          <w:rFonts w:eastAsia="宋体"/>
          <w:kern w:val="0"/>
          <w:szCs w:val="28"/>
        </w:rPr>
      </w:pPr>
      <w:r w:rsidRPr="005910CA">
        <w:rPr>
          <w:rFonts w:eastAsia="宋体" w:hint="eastAsia"/>
          <w:kern w:val="0"/>
          <w:szCs w:val="28"/>
        </w:rPr>
        <w:t>利用字段描述信息链表构造各模板解析类。</w:t>
      </w:r>
    </w:p>
    <w:p w14:paraId="2367CA9F" w14:textId="5B4EA994" w:rsidR="002E12F2" w:rsidRPr="005910CA" w:rsidRDefault="002E12F2" w:rsidP="002E12F2">
      <w:pPr>
        <w:spacing w:line="360" w:lineRule="auto"/>
        <w:ind w:firstLine="560"/>
        <w:rPr>
          <w:rFonts w:eastAsia="宋体"/>
          <w:szCs w:val="28"/>
        </w:rPr>
      </w:pPr>
      <w:r w:rsidRPr="005910CA">
        <w:rPr>
          <w:rFonts w:eastAsia="宋体" w:hint="eastAsia"/>
          <w:szCs w:val="28"/>
        </w:rPr>
        <w:t>本实施例中，根据模板文件中的预设脚本语言的词性、语法特征，设计词法规则文件、语法规则文件，并结合</w:t>
      </w:r>
      <w:r w:rsidRPr="005910CA">
        <w:rPr>
          <w:rFonts w:eastAsia="宋体" w:hint="eastAsia"/>
          <w:szCs w:val="28"/>
        </w:rPr>
        <w:t>FLEX</w:t>
      </w:r>
      <w:r w:rsidRPr="005910CA">
        <w:rPr>
          <w:rFonts w:eastAsia="宋体" w:hint="eastAsia"/>
          <w:szCs w:val="28"/>
        </w:rPr>
        <w:t>词法分析器和</w:t>
      </w:r>
      <w:r w:rsidRPr="005910CA">
        <w:rPr>
          <w:rFonts w:eastAsia="宋体" w:hint="eastAsia"/>
          <w:szCs w:val="28"/>
        </w:rPr>
        <w:t>BISON</w:t>
      </w:r>
      <w:r w:rsidRPr="005910CA">
        <w:rPr>
          <w:rFonts w:eastAsia="宋体" w:hint="eastAsia"/>
          <w:szCs w:val="28"/>
        </w:rPr>
        <w:t>语法分析器生成</w:t>
      </w:r>
      <w:r w:rsidRPr="005910CA">
        <w:rPr>
          <w:rFonts w:eastAsia="宋体" w:hint="eastAsia"/>
          <w:szCs w:val="28"/>
        </w:rPr>
        <w:t xml:space="preserve"> </w:t>
      </w:r>
      <w:r w:rsidRPr="005910CA">
        <w:rPr>
          <w:rFonts w:eastAsia="宋体" w:hint="eastAsia"/>
          <w:szCs w:val="28"/>
        </w:rPr>
        <w:t>自定义的脚本语言编译器，</w:t>
      </w:r>
      <w:r w:rsidR="00E31847" w:rsidRPr="005910CA">
        <w:rPr>
          <w:rFonts w:eastAsia="宋体" w:hint="eastAsia"/>
          <w:szCs w:val="28"/>
        </w:rPr>
        <w:t>利用该编译器对各模板文件进行</w:t>
      </w:r>
      <w:r w:rsidRPr="005910CA">
        <w:rPr>
          <w:rFonts w:eastAsia="宋体" w:hint="eastAsia"/>
          <w:szCs w:val="28"/>
        </w:rPr>
        <w:t>编译。</w:t>
      </w:r>
      <w:r w:rsidR="00C95D2B" w:rsidRPr="005910CA">
        <w:rPr>
          <w:rFonts w:eastAsia="宋体" w:hint="eastAsia"/>
          <w:szCs w:val="28"/>
        </w:rPr>
        <w:t>本实施例中，各</w:t>
      </w:r>
      <w:r w:rsidR="00E31847" w:rsidRPr="005910CA">
        <w:rPr>
          <w:rFonts w:eastAsia="宋体" w:hint="eastAsia"/>
          <w:szCs w:val="28"/>
        </w:rPr>
        <w:t>模板文件根据</w:t>
      </w:r>
      <w:r w:rsidR="00C95D2B" w:rsidRPr="005910CA">
        <w:rPr>
          <w:rFonts w:eastAsia="宋体" w:hint="eastAsia"/>
          <w:szCs w:val="28"/>
        </w:rPr>
        <w:t>各应用协议报文的协议规则添加，其中记录了相对应的应用协议报文的具体解析方式，</w:t>
      </w:r>
      <w:r w:rsidR="0071789F" w:rsidRPr="005910CA">
        <w:rPr>
          <w:rFonts w:eastAsia="宋体" w:hint="eastAsia"/>
          <w:szCs w:val="28"/>
        </w:rPr>
        <w:t>以及待提取的协议字段的具体位置，</w:t>
      </w:r>
      <w:r w:rsidR="00650DF9" w:rsidRPr="005910CA">
        <w:rPr>
          <w:rFonts w:eastAsia="宋体" w:hint="eastAsia"/>
          <w:szCs w:val="28"/>
        </w:rPr>
        <w:t>因此</w:t>
      </w:r>
      <w:r w:rsidR="0071789F" w:rsidRPr="005910CA">
        <w:rPr>
          <w:rFonts w:eastAsia="宋体" w:hint="eastAsia"/>
          <w:szCs w:val="28"/>
        </w:rPr>
        <w:t>，可以</w:t>
      </w:r>
      <w:r w:rsidR="00E31847" w:rsidRPr="005910CA">
        <w:rPr>
          <w:rFonts w:eastAsia="宋体" w:hint="eastAsia"/>
          <w:szCs w:val="28"/>
        </w:rPr>
        <w:t>利用编译器提取出</w:t>
      </w:r>
      <w:r w:rsidR="00650DF9" w:rsidRPr="005910CA">
        <w:rPr>
          <w:rFonts w:eastAsia="宋体" w:hint="eastAsia"/>
          <w:szCs w:val="28"/>
        </w:rPr>
        <w:t>与各模板文件中</w:t>
      </w:r>
      <w:r w:rsidR="00E31847" w:rsidRPr="005910CA">
        <w:rPr>
          <w:rFonts w:eastAsia="宋体" w:hint="eastAsia"/>
          <w:szCs w:val="28"/>
        </w:rPr>
        <w:t>的字段描述信息链表</w:t>
      </w:r>
      <w:r w:rsidR="00650DF9" w:rsidRPr="005910CA">
        <w:rPr>
          <w:rFonts w:eastAsia="宋体" w:hint="eastAsia"/>
          <w:szCs w:val="28"/>
        </w:rPr>
        <w:t>，并利用预设方式将</w:t>
      </w:r>
      <w:r w:rsidR="0071789F" w:rsidRPr="005910CA">
        <w:rPr>
          <w:rFonts w:eastAsia="宋体" w:hint="eastAsia"/>
          <w:szCs w:val="28"/>
        </w:rPr>
        <w:t>字段描述信息链表</w:t>
      </w:r>
      <w:r w:rsidR="00650DF9" w:rsidRPr="005910CA">
        <w:rPr>
          <w:rFonts w:eastAsia="宋体" w:hint="eastAsia"/>
          <w:szCs w:val="28"/>
        </w:rPr>
        <w:t>构造为与其</w:t>
      </w:r>
      <w:r w:rsidR="0071789F" w:rsidRPr="005910CA">
        <w:rPr>
          <w:rFonts w:eastAsia="宋体" w:hint="eastAsia"/>
          <w:szCs w:val="28"/>
        </w:rPr>
        <w:t>相对应的模板解析类。</w:t>
      </w:r>
    </w:p>
    <w:p w14:paraId="621265D3" w14:textId="77777777" w:rsidR="004753EE" w:rsidRPr="005910CA" w:rsidRDefault="004753EE" w:rsidP="004753EE">
      <w:pPr>
        <w:spacing w:line="360" w:lineRule="auto"/>
        <w:ind w:firstLine="560"/>
        <w:rPr>
          <w:rFonts w:eastAsia="宋体"/>
          <w:szCs w:val="28"/>
        </w:rPr>
      </w:pPr>
    </w:p>
    <w:p w14:paraId="09609BAA" w14:textId="63D7667F" w:rsidR="0037280D" w:rsidRPr="005910CA" w:rsidRDefault="0037280D" w:rsidP="004753EE">
      <w:pPr>
        <w:spacing w:line="360" w:lineRule="auto"/>
        <w:ind w:firstLine="560"/>
        <w:rPr>
          <w:rFonts w:eastAsia="宋体"/>
          <w:szCs w:val="28"/>
        </w:rPr>
      </w:pPr>
      <w:r w:rsidRPr="005910CA">
        <w:rPr>
          <w:rFonts w:eastAsia="宋体" w:hint="eastAsia"/>
          <w:szCs w:val="28"/>
        </w:rPr>
        <w:lastRenderedPageBreak/>
        <w:t>实施例</w:t>
      </w:r>
      <w:r w:rsidR="003F1961" w:rsidRPr="005910CA">
        <w:rPr>
          <w:rFonts w:eastAsia="宋体" w:hint="eastAsia"/>
          <w:szCs w:val="28"/>
        </w:rPr>
        <w:t>二</w:t>
      </w:r>
    </w:p>
    <w:p w14:paraId="38DE95DC" w14:textId="3F142F25" w:rsidR="003F1961" w:rsidRPr="005910CA" w:rsidRDefault="003F1961" w:rsidP="004753EE">
      <w:pPr>
        <w:spacing w:line="360" w:lineRule="auto"/>
        <w:ind w:firstLine="560"/>
        <w:rPr>
          <w:rFonts w:eastAsia="宋体" w:cs="Times New Roman"/>
          <w:szCs w:val="28"/>
        </w:rPr>
      </w:pPr>
      <w:r w:rsidRPr="005910CA">
        <w:rPr>
          <w:rFonts w:eastAsia="宋体" w:cs="Times New Roman" w:hint="eastAsia"/>
          <w:szCs w:val="28"/>
        </w:rPr>
        <w:t>本实施例在实施例</w:t>
      </w:r>
      <w:proofErr w:type="gramStart"/>
      <w:r w:rsidRPr="005910CA">
        <w:rPr>
          <w:rFonts w:eastAsia="宋体" w:cs="Times New Roman" w:hint="eastAsia"/>
          <w:szCs w:val="28"/>
        </w:rPr>
        <w:t>一</w:t>
      </w:r>
      <w:proofErr w:type="gramEnd"/>
      <w:r w:rsidRPr="005910CA">
        <w:rPr>
          <w:rFonts w:eastAsia="宋体" w:cs="Times New Roman" w:hint="eastAsia"/>
          <w:szCs w:val="28"/>
        </w:rPr>
        <w:t>的基础上，提供了步骤</w:t>
      </w:r>
      <w:r w:rsidR="00010DA6" w:rsidRPr="005910CA">
        <w:rPr>
          <w:rFonts w:eastAsia="宋体" w:cs="Times New Roman" w:hint="eastAsia"/>
          <w:szCs w:val="28"/>
        </w:rPr>
        <w:t>S</w:t>
      </w:r>
      <w:r w:rsidRPr="005910CA">
        <w:rPr>
          <w:rFonts w:eastAsia="宋体" w:cs="Times New Roman" w:hint="eastAsia"/>
          <w:szCs w:val="28"/>
        </w:rPr>
        <w:t>1</w:t>
      </w:r>
      <w:r w:rsidR="006A60BC" w:rsidRPr="005910CA">
        <w:rPr>
          <w:rFonts w:eastAsia="宋体" w:cs="Times New Roman"/>
          <w:szCs w:val="28"/>
        </w:rPr>
        <w:t>3</w:t>
      </w:r>
      <w:r w:rsidRPr="005910CA">
        <w:rPr>
          <w:rFonts w:eastAsia="宋体" w:cs="Times New Roman" w:hint="eastAsia"/>
          <w:szCs w:val="28"/>
        </w:rPr>
        <w:t>0</w:t>
      </w:r>
      <w:r w:rsidRPr="005910CA">
        <w:rPr>
          <w:rFonts w:eastAsia="宋体" w:cs="Times New Roman" w:hint="eastAsia"/>
          <w:szCs w:val="28"/>
        </w:rPr>
        <w:t>的优选实施方式，实施例一中的</w:t>
      </w:r>
      <w:r w:rsidR="006A60BC" w:rsidRPr="005910CA">
        <w:rPr>
          <w:rFonts w:eastAsia="宋体" w:hint="eastAsia"/>
          <w:kern w:val="0"/>
          <w:szCs w:val="28"/>
        </w:rPr>
        <w:t>模板解析类包括：模板匹配单元、模板校验单元、字段提取单元和数据输出单元</w:t>
      </w:r>
      <w:r w:rsidRPr="005910CA">
        <w:rPr>
          <w:rFonts w:eastAsia="宋体" w:cs="Times New Roman" w:hint="eastAsia"/>
          <w:kern w:val="0"/>
          <w:szCs w:val="28"/>
        </w:rPr>
        <w:t>。</w:t>
      </w:r>
      <w:r w:rsidRPr="005910CA">
        <w:rPr>
          <w:rFonts w:eastAsia="宋体" w:cs="Times New Roman"/>
          <w:szCs w:val="28"/>
        </w:rPr>
        <w:t>图</w:t>
      </w:r>
      <w:r w:rsidRPr="005910CA">
        <w:rPr>
          <w:rFonts w:eastAsia="宋体" w:cs="Times New Roman"/>
          <w:szCs w:val="28"/>
        </w:rPr>
        <w:t>2</w:t>
      </w:r>
      <w:r w:rsidRPr="005910CA">
        <w:rPr>
          <w:rFonts w:eastAsia="宋体" w:cs="Times New Roman" w:hint="eastAsia"/>
          <w:szCs w:val="28"/>
        </w:rPr>
        <w:t>是</w:t>
      </w:r>
      <w:r w:rsidRPr="005910CA">
        <w:rPr>
          <w:rFonts w:eastAsia="宋体" w:cs="Times New Roman"/>
          <w:szCs w:val="28"/>
        </w:rPr>
        <w:t>本发明实施例</w:t>
      </w:r>
      <w:proofErr w:type="gramStart"/>
      <w:r w:rsidRPr="005910CA">
        <w:rPr>
          <w:rFonts w:eastAsia="宋体" w:cs="Times New Roman"/>
          <w:szCs w:val="28"/>
        </w:rPr>
        <w:t>二提供</w:t>
      </w:r>
      <w:proofErr w:type="gramEnd"/>
      <w:r w:rsidRPr="005910CA">
        <w:rPr>
          <w:rFonts w:eastAsia="宋体" w:cs="Times New Roman"/>
          <w:szCs w:val="28"/>
        </w:rPr>
        <w:t>的</w:t>
      </w:r>
      <w:r w:rsidR="006A60BC" w:rsidRPr="005910CA">
        <w:rPr>
          <w:rFonts w:eastAsia="宋体" w:hint="eastAsia"/>
          <w:kern w:val="0"/>
          <w:szCs w:val="28"/>
        </w:rPr>
        <w:t>应用协议报文的自动化解析方法</w:t>
      </w:r>
      <w:r w:rsidRPr="005910CA">
        <w:rPr>
          <w:rFonts w:eastAsia="宋体" w:cs="Times New Roman" w:hint="eastAsia"/>
          <w:szCs w:val="28"/>
        </w:rPr>
        <w:t>的</w:t>
      </w:r>
      <w:r w:rsidRPr="005910CA">
        <w:rPr>
          <w:rFonts w:eastAsia="宋体" w:cs="Times New Roman"/>
          <w:szCs w:val="28"/>
        </w:rPr>
        <w:t>流程图，如图</w:t>
      </w:r>
      <w:r w:rsidRPr="005910CA">
        <w:rPr>
          <w:rFonts w:eastAsia="宋体" w:cs="Times New Roman"/>
          <w:szCs w:val="28"/>
        </w:rPr>
        <w:t>2</w:t>
      </w:r>
      <w:r w:rsidRPr="005910CA">
        <w:rPr>
          <w:rFonts w:eastAsia="宋体" w:cs="Times New Roman"/>
          <w:szCs w:val="28"/>
        </w:rPr>
        <w:t>所示，</w:t>
      </w:r>
      <w:r w:rsidRPr="005910CA">
        <w:rPr>
          <w:rFonts w:eastAsia="宋体" w:cs="Times New Roman" w:hint="eastAsia"/>
          <w:szCs w:val="28"/>
        </w:rPr>
        <w:t>该</w:t>
      </w:r>
      <w:r w:rsidRPr="005910CA">
        <w:rPr>
          <w:rFonts w:eastAsia="宋体" w:cs="Times New Roman"/>
          <w:szCs w:val="28"/>
        </w:rPr>
        <w:t>方法包括：</w:t>
      </w:r>
    </w:p>
    <w:p w14:paraId="29D0B4F9" w14:textId="066ADD00" w:rsidR="006A60BC" w:rsidRPr="005910CA" w:rsidRDefault="00763545" w:rsidP="006A60BC">
      <w:pPr>
        <w:spacing w:line="360" w:lineRule="auto"/>
        <w:ind w:firstLine="560"/>
        <w:rPr>
          <w:rFonts w:eastAsia="宋体"/>
          <w:szCs w:val="28"/>
        </w:rPr>
      </w:pPr>
      <w:r w:rsidRPr="005910CA">
        <w:rPr>
          <w:rFonts w:eastAsia="宋体" w:hint="eastAsia"/>
          <w:szCs w:val="28"/>
        </w:rPr>
        <w:t>S</w:t>
      </w:r>
      <w:r w:rsidR="006A60BC" w:rsidRPr="005910CA">
        <w:rPr>
          <w:rFonts w:eastAsia="宋体"/>
          <w:szCs w:val="28"/>
        </w:rPr>
        <w:t>2</w:t>
      </w:r>
      <w:r w:rsidR="006A60BC" w:rsidRPr="005910CA">
        <w:rPr>
          <w:rFonts w:eastAsia="宋体" w:hint="eastAsia"/>
          <w:szCs w:val="28"/>
        </w:rPr>
        <w:t>10</w:t>
      </w:r>
      <w:r w:rsidR="006A60BC" w:rsidRPr="005910CA">
        <w:rPr>
          <w:rFonts w:eastAsia="宋体" w:hint="eastAsia"/>
          <w:szCs w:val="28"/>
        </w:rPr>
        <w:t>、</w:t>
      </w:r>
      <w:r w:rsidR="006A60BC" w:rsidRPr="005910CA">
        <w:rPr>
          <w:rFonts w:eastAsia="宋体" w:hint="eastAsia"/>
          <w:kern w:val="0"/>
          <w:szCs w:val="28"/>
        </w:rPr>
        <w:t>根据应用协议报文的协议规则添加模板文件，其中模板文件是利用预设脚本语言编辑的具有逻辑性的报文解析模板</w:t>
      </w:r>
      <w:r w:rsidR="006A60BC" w:rsidRPr="005910CA">
        <w:rPr>
          <w:rFonts w:eastAsia="宋体" w:hint="eastAsia"/>
          <w:szCs w:val="28"/>
        </w:rPr>
        <w:t>。</w:t>
      </w:r>
    </w:p>
    <w:p w14:paraId="232F5837" w14:textId="23FCBEE2" w:rsidR="006A60BC" w:rsidRPr="005910CA" w:rsidRDefault="00763545" w:rsidP="006A60BC">
      <w:pPr>
        <w:spacing w:line="360" w:lineRule="auto"/>
        <w:ind w:firstLine="560"/>
        <w:rPr>
          <w:rFonts w:eastAsia="宋体"/>
          <w:kern w:val="0"/>
          <w:szCs w:val="28"/>
        </w:rPr>
      </w:pPr>
      <w:r w:rsidRPr="005910CA">
        <w:rPr>
          <w:rFonts w:eastAsia="宋体" w:hint="eastAsia"/>
          <w:szCs w:val="28"/>
        </w:rPr>
        <w:t>S</w:t>
      </w:r>
      <w:r w:rsidR="006A60BC" w:rsidRPr="005910CA">
        <w:rPr>
          <w:rFonts w:eastAsia="宋体"/>
          <w:szCs w:val="28"/>
        </w:rPr>
        <w:t>2</w:t>
      </w:r>
      <w:r w:rsidR="006A60BC" w:rsidRPr="005910CA">
        <w:rPr>
          <w:rFonts w:eastAsia="宋体" w:hint="eastAsia"/>
          <w:szCs w:val="28"/>
        </w:rPr>
        <w:t>20</w:t>
      </w:r>
      <w:r w:rsidR="006A60BC" w:rsidRPr="005910CA">
        <w:rPr>
          <w:rFonts w:eastAsia="宋体" w:hint="eastAsia"/>
          <w:szCs w:val="28"/>
        </w:rPr>
        <w:t>、</w:t>
      </w:r>
      <w:r w:rsidR="006A60BC" w:rsidRPr="005910CA">
        <w:rPr>
          <w:rFonts w:eastAsia="宋体" w:hint="eastAsia"/>
          <w:kern w:val="0"/>
          <w:szCs w:val="28"/>
        </w:rPr>
        <w:t>对各模板文件进行编译处理，生成与各模板文件相对应的各模板解析类。</w:t>
      </w:r>
    </w:p>
    <w:p w14:paraId="36228F9A" w14:textId="776221C7" w:rsidR="008E7EA4" w:rsidRPr="005910CA" w:rsidRDefault="008E7EA4" w:rsidP="006A60BC">
      <w:pPr>
        <w:spacing w:line="360" w:lineRule="auto"/>
        <w:ind w:firstLine="560"/>
        <w:rPr>
          <w:rFonts w:eastAsia="宋体"/>
          <w:kern w:val="0"/>
          <w:szCs w:val="28"/>
        </w:rPr>
      </w:pPr>
      <w:r w:rsidRPr="005910CA">
        <w:rPr>
          <w:rFonts w:eastAsia="宋体" w:hint="eastAsia"/>
          <w:kern w:val="0"/>
          <w:szCs w:val="28"/>
        </w:rPr>
        <w:t>本实施例中，</w:t>
      </w:r>
      <w:r w:rsidRPr="005910CA">
        <w:rPr>
          <w:rFonts w:eastAsia="宋体" w:hint="eastAsia"/>
          <w:szCs w:val="28"/>
        </w:rPr>
        <w:t>每个模板</w:t>
      </w:r>
      <w:proofErr w:type="gramStart"/>
      <w:r w:rsidRPr="005910CA">
        <w:rPr>
          <w:rFonts w:eastAsia="宋体" w:hint="eastAsia"/>
          <w:szCs w:val="28"/>
        </w:rPr>
        <w:t>解析类</w:t>
      </w:r>
      <w:r w:rsidR="00950920" w:rsidRPr="005910CA">
        <w:rPr>
          <w:rFonts w:eastAsia="宋体" w:hint="eastAsia"/>
          <w:szCs w:val="28"/>
        </w:rPr>
        <w:t>都记录</w:t>
      </w:r>
      <w:proofErr w:type="gramEnd"/>
      <w:r w:rsidR="00950920" w:rsidRPr="005910CA">
        <w:rPr>
          <w:rFonts w:eastAsia="宋体" w:hint="eastAsia"/>
          <w:szCs w:val="28"/>
        </w:rPr>
        <w:t>了相对应的应用协议报文的具体解析方式，以及待提取的协议字段的具体位置。根据应用协议报文的具体解析方式，每个模板</w:t>
      </w:r>
      <w:proofErr w:type="gramStart"/>
      <w:r w:rsidR="00950920" w:rsidRPr="005910CA">
        <w:rPr>
          <w:rFonts w:eastAsia="宋体" w:hint="eastAsia"/>
          <w:szCs w:val="28"/>
        </w:rPr>
        <w:t>解析类都可以</w:t>
      </w:r>
      <w:proofErr w:type="gramEnd"/>
      <w:r w:rsidRPr="005910CA">
        <w:rPr>
          <w:rFonts w:eastAsia="宋体" w:hint="eastAsia"/>
          <w:szCs w:val="28"/>
        </w:rPr>
        <w:t>包括</w:t>
      </w:r>
      <w:r w:rsidRPr="005910CA">
        <w:rPr>
          <w:rFonts w:eastAsia="宋体" w:hint="eastAsia"/>
          <w:kern w:val="0"/>
          <w:szCs w:val="28"/>
        </w:rPr>
        <w:t>模板匹配单元、模板校验单元、字段提取单元和数据输出单元</w:t>
      </w:r>
      <w:r w:rsidR="00950920" w:rsidRPr="005910CA">
        <w:rPr>
          <w:rFonts w:eastAsia="宋体" w:hint="eastAsia"/>
          <w:kern w:val="0"/>
          <w:szCs w:val="28"/>
        </w:rPr>
        <w:t>。</w:t>
      </w:r>
      <w:r w:rsidR="00661288" w:rsidRPr="005910CA">
        <w:rPr>
          <w:rFonts w:eastAsia="宋体" w:hint="eastAsia"/>
          <w:kern w:val="0"/>
          <w:szCs w:val="28"/>
        </w:rPr>
        <w:t>其中，模板匹配单元用于对目标应用协议报文的</w:t>
      </w:r>
      <w:r w:rsidR="0097093B" w:rsidRPr="005910CA">
        <w:rPr>
          <w:rFonts w:eastAsia="宋体" w:hint="eastAsia"/>
          <w:kern w:val="0"/>
          <w:szCs w:val="28"/>
        </w:rPr>
        <w:t>HEAD</w:t>
      </w:r>
      <w:r w:rsidR="0097093B" w:rsidRPr="005910CA">
        <w:rPr>
          <w:rFonts w:eastAsia="宋体" w:hint="eastAsia"/>
          <w:kern w:val="0"/>
          <w:szCs w:val="28"/>
        </w:rPr>
        <w:t>部分</w:t>
      </w:r>
      <w:r w:rsidR="00661288" w:rsidRPr="005910CA">
        <w:rPr>
          <w:rFonts w:eastAsia="宋体" w:hint="eastAsia"/>
          <w:kern w:val="0"/>
          <w:szCs w:val="28"/>
        </w:rPr>
        <w:t>进行匹配，以初步确定选定的模板解析类</w:t>
      </w:r>
      <w:r w:rsidR="00861CCA" w:rsidRPr="005910CA">
        <w:rPr>
          <w:rFonts w:eastAsia="宋体" w:hint="eastAsia"/>
          <w:kern w:val="0"/>
          <w:szCs w:val="28"/>
        </w:rPr>
        <w:t>与目标应用协议</w:t>
      </w:r>
      <w:r w:rsidR="00661288" w:rsidRPr="005910CA">
        <w:rPr>
          <w:rFonts w:eastAsia="宋体" w:hint="eastAsia"/>
          <w:kern w:val="0"/>
          <w:szCs w:val="28"/>
        </w:rPr>
        <w:t>是否</w:t>
      </w:r>
      <w:r w:rsidR="00861CCA" w:rsidRPr="005910CA">
        <w:rPr>
          <w:rFonts w:eastAsia="宋体" w:hint="eastAsia"/>
          <w:kern w:val="0"/>
          <w:szCs w:val="28"/>
        </w:rPr>
        <w:t>匹配</w:t>
      </w:r>
      <w:r w:rsidR="00C2475A" w:rsidRPr="005910CA">
        <w:rPr>
          <w:rFonts w:eastAsia="宋体" w:hint="eastAsia"/>
          <w:kern w:val="0"/>
          <w:szCs w:val="28"/>
        </w:rPr>
        <w:t>；模板校验单元用于对目标应用协议报文的</w:t>
      </w:r>
      <w:r w:rsidR="00C2475A" w:rsidRPr="005910CA">
        <w:rPr>
          <w:rFonts w:eastAsia="宋体" w:hint="eastAsia"/>
          <w:kern w:val="0"/>
          <w:szCs w:val="28"/>
        </w:rPr>
        <w:t>HEAD</w:t>
      </w:r>
      <w:r w:rsidR="009038D6" w:rsidRPr="005910CA">
        <w:rPr>
          <w:rFonts w:eastAsia="宋体" w:hint="eastAsia"/>
          <w:kern w:val="0"/>
          <w:szCs w:val="28"/>
        </w:rPr>
        <w:t>部分</w:t>
      </w:r>
      <w:r w:rsidR="00C2475A" w:rsidRPr="005910CA">
        <w:rPr>
          <w:rFonts w:eastAsia="宋体" w:hint="eastAsia"/>
          <w:kern w:val="0"/>
          <w:szCs w:val="28"/>
        </w:rPr>
        <w:t>和</w:t>
      </w:r>
      <w:r w:rsidR="00C2475A" w:rsidRPr="005910CA">
        <w:rPr>
          <w:rFonts w:eastAsia="宋体" w:hint="eastAsia"/>
          <w:kern w:val="0"/>
          <w:szCs w:val="28"/>
        </w:rPr>
        <w:t>BODY</w:t>
      </w:r>
      <w:r w:rsidR="009038D6" w:rsidRPr="005910CA">
        <w:rPr>
          <w:rFonts w:eastAsia="宋体" w:hint="eastAsia"/>
          <w:kern w:val="0"/>
          <w:szCs w:val="28"/>
        </w:rPr>
        <w:t>部分</w:t>
      </w:r>
      <w:r w:rsidR="00C2475A" w:rsidRPr="005910CA">
        <w:rPr>
          <w:rFonts w:eastAsia="宋体" w:hint="eastAsia"/>
          <w:kern w:val="0"/>
          <w:szCs w:val="28"/>
        </w:rPr>
        <w:t>进行校验，</w:t>
      </w:r>
      <w:r w:rsidR="002B1AA5" w:rsidRPr="005910CA">
        <w:rPr>
          <w:rFonts w:eastAsia="宋体" w:hint="eastAsia"/>
          <w:kern w:val="0"/>
          <w:szCs w:val="28"/>
        </w:rPr>
        <w:t>再次</w:t>
      </w:r>
      <w:r w:rsidR="00C2475A" w:rsidRPr="005910CA">
        <w:rPr>
          <w:rFonts w:eastAsia="宋体" w:hint="eastAsia"/>
          <w:kern w:val="0"/>
          <w:szCs w:val="28"/>
        </w:rPr>
        <w:t>确定</w:t>
      </w:r>
      <w:r w:rsidR="002B1AA5" w:rsidRPr="005910CA">
        <w:rPr>
          <w:rFonts w:eastAsia="宋体" w:hint="eastAsia"/>
          <w:kern w:val="0"/>
          <w:szCs w:val="28"/>
        </w:rPr>
        <w:t>由模板匹配单元</w:t>
      </w:r>
      <w:r w:rsidR="00C2475A" w:rsidRPr="005910CA">
        <w:rPr>
          <w:rFonts w:eastAsia="宋体" w:hint="eastAsia"/>
          <w:kern w:val="0"/>
          <w:szCs w:val="28"/>
        </w:rPr>
        <w:t>选定的模板解析类与目标应用协议确实匹配；字段提取单元用于利用模板解析类对目标应用协议进行字段提取；数据输出单元用于将提取到的字段按预设形式输出显示。</w:t>
      </w:r>
    </w:p>
    <w:p w14:paraId="3E9D81D8" w14:textId="00C0B524" w:rsidR="006A60BC" w:rsidRPr="005910CA" w:rsidRDefault="00763545" w:rsidP="004753EE">
      <w:pPr>
        <w:spacing w:line="360" w:lineRule="auto"/>
        <w:ind w:firstLine="560"/>
        <w:rPr>
          <w:rFonts w:eastAsia="宋体"/>
          <w:kern w:val="0"/>
          <w:szCs w:val="28"/>
        </w:rPr>
      </w:pPr>
      <w:r w:rsidRPr="005910CA">
        <w:rPr>
          <w:rFonts w:eastAsia="宋体" w:hint="eastAsia"/>
          <w:szCs w:val="28"/>
        </w:rPr>
        <w:t>S</w:t>
      </w:r>
      <w:r w:rsidR="006A60BC" w:rsidRPr="005910CA">
        <w:rPr>
          <w:rFonts w:eastAsia="宋体" w:hint="eastAsia"/>
          <w:szCs w:val="28"/>
        </w:rPr>
        <w:t>2</w:t>
      </w:r>
      <w:r w:rsidR="006A60BC" w:rsidRPr="005910CA">
        <w:rPr>
          <w:rFonts w:eastAsia="宋体"/>
          <w:szCs w:val="28"/>
        </w:rPr>
        <w:t>3</w:t>
      </w:r>
      <w:r w:rsidR="006A60BC" w:rsidRPr="005910CA">
        <w:rPr>
          <w:rFonts w:eastAsia="宋体" w:hint="eastAsia"/>
          <w:szCs w:val="28"/>
        </w:rPr>
        <w:t>0</w:t>
      </w:r>
      <w:r w:rsidR="006A60BC" w:rsidRPr="005910CA">
        <w:rPr>
          <w:rFonts w:eastAsia="宋体" w:hint="eastAsia"/>
          <w:szCs w:val="28"/>
        </w:rPr>
        <w:t>、</w:t>
      </w:r>
      <w:r w:rsidR="00BB3E9C" w:rsidRPr="005910CA">
        <w:rPr>
          <w:rFonts w:eastAsia="宋体" w:hint="eastAsia"/>
          <w:kern w:val="0"/>
          <w:szCs w:val="28"/>
        </w:rPr>
        <w:t>对目标应用协议报文的头部进行解析，得到</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w:t>
      </w:r>
    </w:p>
    <w:p w14:paraId="7E061D57" w14:textId="76F47A13" w:rsidR="006852E9" w:rsidRPr="005910CA" w:rsidRDefault="006852E9" w:rsidP="004753EE">
      <w:pPr>
        <w:spacing w:line="360" w:lineRule="auto"/>
        <w:ind w:firstLine="560"/>
        <w:rPr>
          <w:rFonts w:eastAsia="宋体"/>
          <w:kern w:val="0"/>
          <w:szCs w:val="28"/>
        </w:rPr>
      </w:pPr>
      <w:r w:rsidRPr="005910CA">
        <w:rPr>
          <w:rFonts w:eastAsia="宋体" w:hint="eastAsia"/>
          <w:kern w:val="0"/>
          <w:szCs w:val="28"/>
        </w:rPr>
        <w:t>本实施例中，要实现利用模板解析类对目标应用协议报文进行解析，需要确定具体哪一个模板解析</w:t>
      </w:r>
      <w:proofErr w:type="gramStart"/>
      <w:r w:rsidRPr="005910CA">
        <w:rPr>
          <w:rFonts w:eastAsia="宋体" w:hint="eastAsia"/>
          <w:kern w:val="0"/>
          <w:szCs w:val="28"/>
        </w:rPr>
        <w:t>类能够</w:t>
      </w:r>
      <w:proofErr w:type="gramEnd"/>
      <w:r w:rsidRPr="005910CA">
        <w:rPr>
          <w:rFonts w:eastAsia="宋体" w:hint="eastAsia"/>
          <w:kern w:val="0"/>
          <w:szCs w:val="28"/>
        </w:rPr>
        <w:t>对该目标应用协议报文进行解析</w:t>
      </w:r>
      <w:r w:rsidR="009038D6" w:rsidRPr="005910CA">
        <w:rPr>
          <w:rFonts w:eastAsia="宋体" w:hint="eastAsia"/>
          <w:kern w:val="0"/>
          <w:szCs w:val="28"/>
        </w:rPr>
        <w:t>。由于应用协</w:t>
      </w:r>
      <w:r w:rsidR="009038D6" w:rsidRPr="005910CA">
        <w:rPr>
          <w:rFonts w:eastAsia="宋体" w:hint="eastAsia"/>
          <w:kern w:val="0"/>
          <w:szCs w:val="28"/>
        </w:rPr>
        <w:lastRenderedPageBreak/>
        <w:t>议报文的</w:t>
      </w:r>
      <w:r w:rsidR="009038D6" w:rsidRPr="005910CA">
        <w:rPr>
          <w:rFonts w:eastAsia="宋体" w:hint="eastAsia"/>
          <w:kern w:val="0"/>
          <w:szCs w:val="28"/>
        </w:rPr>
        <w:t>HEAD</w:t>
      </w:r>
      <w:r w:rsidR="009038D6" w:rsidRPr="005910CA">
        <w:rPr>
          <w:rFonts w:eastAsia="宋体" w:hint="eastAsia"/>
          <w:kern w:val="0"/>
          <w:szCs w:val="28"/>
        </w:rPr>
        <w:t>部分包括该应用协议报文遵循的标准协议内容，因此，可以利用模板解析类</w:t>
      </w:r>
      <w:r w:rsidR="00CB1906" w:rsidRPr="005910CA">
        <w:rPr>
          <w:rFonts w:eastAsia="宋体" w:hint="eastAsia"/>
          <w:kern w:val="0"/>
          <w:szCs w:val="28"/>
        </w:rPr>
        <w:t>与</w:t>
      </w:r>
      <w:r w:rsidR="009038D6" w:rsidRPr="005910CA">
        <w:rPr>
          <w:rFonts w:eastAsia="宋体" w:hint="eastAsia"/>
          <w:kern w:val="0"/>
          <w:szCs w:val="28"/>
        </w:rPr>
        <w:t>目标</w:t>
      </w:r>
      <w:r w:rsidR="00CB1906" w:rsidRPr="005910CA">
        <w:rPr>
          <w:rFonts w:eastAsia="宋体" w:hint="eastAsia"/>
          <w:kern w:val="0"/>
          <w:szCs w:val="28"/>
        </w:rPr>
        <w:t>应用协议报文的</w:t>
      </w:r>
      <w:r w:rsidR="00CB1906" w:rsidRPr="005910CA">
        <w:rPr>
          <w:rFonts w:eastAsia="宋体" w:hint="eastAsia"/>
          <w:kern w:val="0"/>
          <w:szCs w:val="28"/>
        </w:rPr>
        <w:t>HEAD</w:t>
      </w:r>
      <w:r w:rsidR="00CB1906" w:rsidRPr="005910CA">
        <w:rPr>
          <w:rFonts w:eastAsia="宋体" w:hint="eastAsia"/>
          <w:kern w:val="0"/>
          <w:szCs w:val="28"/>
        </w:rPr>
        <w:t>部分进行匹配，以初步确定哪一类模板解析类可以对目标应用协议报文进行解析。</w:t>
      </w:r>
    </w:p>
    <w:p w14:paraId="1AF55DBA" w14:textId="18905AC3" w:rsidR="00BB3E9C" w:rsidRPr="005910CA" w:rsidRDefault="009F3626" w:rsidP="004753EE">
      <w:pPr>
        <w:spacing w:line="360" w:lineRule="auto"/>
        <w:ind w:firstLine="560"/>
        <w:rPr>
          <w:rFonts w:eastAsia="宋体"/>
          <w:kern w:val="0"/>
          <w:szCs w:val="28"/>
        </w:rPr>
      </w:pPr>
      <w:r w:rsidRPr="005910CA">
        <w:rPr>
          <w:rFonts w:eastAsia="宋体" w:hint="eastAsia"/>
          <w:kern w:val="0"/>
          <w:szCs w:val="28"/>
        </w:rPr>
        <w:t>本实施例中，在获取到目标应用协议后，可以先对目标应用协议报文的</w:t>
      </w:r>
      <w:r w:rsidRPr="005910CA">
        <w:rPr>
          <w:rFonts w:eastAsia="宋体" w:hint="eastAsia"/>
          <w:kern w:val="0"/>
          <w:szCs w:val="28"/>
        </w:rPr>
        <w:t>HEAD</w:t>
      </w:r>
      <w:r w:rsidRPr="005910CA">
        <w:rPr>
          <w:rFonts w:eastAsia="宋体" w:hint="eastAsia"/>
          <w:kern w:val="0"/>
          <w:szCs w:val="28"/>
        </w:rPr>
        <w:t>部分进行三元组解析，得到用于与模板解析类进行匹配的</w:t>
      </w:r>
      <w:r w:rsidRPr="005910CA">
        <w:rPr>
          <w:rFonts w:eastAsia="宋体" w:hint="eastAsia"/>
          <w:kern w:val="0"/>
          <w:szCs w:val="28"/>
        </w:rPr>
        <w:t>HOST</w:t>
      </w:r>
      <w:r w:rsidRPr="005910CA">
        <w:rPr>
          <w:rFonts w:eastAsia="宋体" w:hint="eastAsia"/>
          <w:kern w:val="0"/>
          <w:szCs w:val="28"/>
        </w:rPr>
        <w:t>、</w:t>
      </w:r>
      <w:r w:rsidRPr="005910CA">
        <w:rPr>
          <w:rFonts w:eastAsia="宋体" w:hint="eastAsia"/>
          <w:kern w:val="0"/>
          <w:szCs w:val="28"/>
        </w:rPr>
        <w:t>URL</w:t>
      </w:r>
      <w:r w:rsidR="00216B5D" w:rsidRPr="005910CA">
        <w:rPr>
          <w:rFonts w:eastAsia="宋体" w:hint="eastAsia"/>
          <w:kern w:val="0"/>
          <w:szCs w:val="28"/>
        </w:rPr>
        <w:t>（统一资源定位符，</w:t>
      </w:r>
      <w:r w:rsidR="00216B5D" w:rsidRPr="005910CA">
        <w:rPr>
          <w:rFonts w:eastAsia="宋体"/>
          <w:kern w:val="0"/>
          <w:szCs w:val="28"/>
        </w:rPr>
        <w:t>Uniform Resource Locator</w:t>
      </w:r>
      <w:r w:rsidR="00216B5D" w:rsidRPr="005910CA">
        <w:rPr>
          <w:rFonts w:eastAsia="宋体" w:hint="eastAsia"/>
          <w:kern w:val="0"/>
          <w:szCs w:val="28"/>
        </w:rPr>
        <w:t>）</w:t>
      </w:r>
      <w:r w:rsidRPr="005910CA">
        <w:rPr>
          <w:rFonts w:eastAsia="宋体" w:hint="eastAsia"/>
          <w:kern w:val="0"/>
          <w:szCs w:val="28"/>
        </w:rPr>
        <w:t>和</w:t>
      </w:r>
      <w:r w:rsidRPr="005910CA">
        <w:rPr>
          <w:rFonts w:eastAsia="宋体" w:hint="eastAsia"/>
          <w:kern w:val="0"/>
          <w:szCs w:val="28"/>
        </w:rPr>
        <w:t>METHOD</w:t>
      </w:r>
      <w:r w:rsidRPr="005910CA">
        <w:rPr>
          <w:rFonts w:eastAsia="宋体" w:hint="eastAsia"/>
          <w:kern w:val="0"/>
          <w:szCs w:val="28"/>
        </w:rPr>
        <w:t>三元组。</w:t>
      </w:r>
      <w:r w:rsidR="005E2478" w:rsidRPr="005910CA">
        <w:rPr>
          <w:rFonts w:eastAsia="宋体" w:hint="eastAsia"/>
          <w:kern w:val="0"/>
          <w:szCs w:val="28"/>
        </w:rPr>
        <w:t>其中，</w:t>
      </w:r>
      <w:r w:rsidR="007F3DD8" w:rsidRPr="005910CA">
        <w:rPr>
          <w:rFonts w:eastAsia="宋体" w:hint="eastAsia"/>
          <w:kern w:val="0"/>
          <w:szCs w:val="28"/>
        </w:rPr>
        <w:t>HOST</w:t>
      </w:r>
      <w:r w:rsidR="005E2478" w:rsidRPr="005910CA">
        <w:rPr>
          <w:rFonts w:eastAsia="宋体" w:hint="eastAsia"/>
          <w:kern w:val="0"/>
          <w:szCs w:val="28"/>
        </w:rPr>
        <w:t>用于指定请求资源的主机名和端口号</w:t>
      </w:r>
      <w:r w:rsidR="007F3DD8" w:rsidRPr="005910CA">
        <w:rPr>
          <w:rFonts w:eastAsia="宋体" w:hint="eastAsia"/>
          <w:kern w:val="0"/>
          <w:szCs w:val="28"/>
        </w:rPr>
        <w:t>；</w:t>
      </w:r>
      <w:r w:rsidR="005E2478" w:rsidRPr="005910CA">
        <w:rPr>
          <w:rFonts w:eastAsia="宋体" w:hint="eastAsia"/>
          <w:kern w:val="0"/>
          <w:szCs w:val="28"/>
        </w:rPr>
        <w:t>URL</w:t>
      </w:r>
      <w:r w:rsidR="005E2478" w:rsidRPr="005910CA">
        <w:rPr>
          <w:rFonts w:eastAsia="宋体" w:hint="eastAsia"/>
          <w:kern w:val="0"/>
          <w:szCs w:val="28"/>
        </w:rPr>
        <w:t>表示请求对应的地址，其与</w:t>
      </w:r>
      <w:r w:rsidR="007F3DD8" w:rsidRPr="005910CA">
        <w:rPr>
          <w:rFonts w:eastAsia="宋体" w:hint="eastAsia"/>
          <w:kern w:val="0"/>
          <w:szCs w:val="28"/>
        </w:rPr>
        <w:t>HOST</w:t>
      </w:r>
      <w:r w:rsidR="005E2478" w:rsidRPr="005910CA">
        <w:rPr>
          <w:rFonts w:eastAsia="宋体" w:hint="eastAsia"/>
          <w:kern w:val="0"/>
          <w:szCs w:val="28"/>
        </w:rPr>
        <w:t>属性组成完整的请求地址</w:t>
      </w:r>
      <w:r w:rsidR="007F3DD8" w:rsidRPr="005910CA">
        <w:rPr>
          <w:rFonts w:eastAsia="宋体" w:hint="eastAsia"/>
          <w:kern w:val="0"/>
          <w:szCs w:val="28"/>
        </w:rPr>
        <w:t>；</w:t>
      </w:r>
      <w:r w:rsidR="005E2478" w:rsidRPr="005910CA">
        <w:rPr>
          <w:rFonts w:eastAsia="宋体"/>
          <w:kern w:val="0"/>
          <w:szCs w:val="28"/>
        </w:rPr>
        <w:t>METHOD</w:t>
      </w:r>
      <w:r w:rsidR="00266591" w:rsidRPr="005910CA">
        <w:rPr>
          <w:rFonts w:eastAsia="宋体"/>
          <w:kern w:val="0"/>
          <w:szCs w:val="28"/>
        </w:rPr>
        <w:t>是请求方法，</w:t>
      </w:r>
      <w:r w:rsidR="00266591" w:rsidRPr="005910CA">
        <w:rPr>
          <w:rFonts w:eastAsia="宋体" w:hint="eastAsia"/>
          <w:kern w:val="0"/>
          <w:szCs w:val="28"/>
        </w:rPr>
        <w:t>例如</w:t>
      </w:r>
      <w:r w:rsidR="00266591" w:rsidRPr="005910CA">
        <w:rPr>
          <w:rFonts w:eastAsia="宋体" w:hint="eastAsia"/>
          <w:kern w:val="0"/>
          <w:szCs w:val="28"/>
        </w:rPr>
        <w:t>,</w:t>
      </w:r>
      <w:r w:rsidR="00266591" w:rsidRPr="005910CA">
        <w:rPr>
          <w:rFonts w:eastAsia="宋体"/>
          <w:kern w:val="0"/>
          <w:szCs w:val="28"/>
        </w:rPr>
        <w:t>GET</w:t>
      </w:r>
      <w:r w:rsidR="00266591" w:rsidRPr="005910CA">
        <w:rPr>
          <w:rFonts w:eastAsia="宋体"/>
          <w:kern w:val="0"/>
          <w:szCs w:val="28"/>
        </w:rPr>
        <w:t>和</w:t>
      </w:r>
      <w:r w:rsidR="00266591" w:rsidRPr="005910CA">
        <w:rPr>
          <w:rFonts w:eastAsia="宋体"/>
          <w:kern w:val="0"/>
          <w:szCs w:val="28"/>
        </w:rPr>
        <w:t>POST</w:t>
      </w:r>
      <w:r w:rsidR="00266591" w:rsidRPr="005910CA">
        <w:rPr>
          <w:rFonts w:eastAsia="宋体"/>
          <w:kern w:val="0"/>
          <w:szCs w:val="28"/>
        </w:rPr>
        <w:t>是最常见的</w:t>
      </w:r>
      <w:r w:rsidR="00266591" w:rsidRPr="005910CA">
        <w:rPr>
          <w:rFonts w:eastAsia="宋体"/>
          <w:kern w:val="0"/>
          <w:szCs w:val="28"/>
        </w:rPr>
        <w:t>HTTP</w:t>
      </w:r>
      <w:r w:rsidR="00266591" w:rsidRPr="005910CA">
        <w:rPr>
          <w:rFonts w:eastAsia="宋体"/>
          <w:kern w:val="0"/>
          <w:szCs w:val="28"/>
        </w:rPr>
        <w:t>方法</w:t>
      </w:r>
      <w:r w:rsidR="007F3DD8" w:rsidRPr="005910CA">
        <w:rPr>
          <w:rFonts w:eastAsia="宋体" w:hint="eastAsia"/>
          <w:kern w:val="0"/>
          <w:szCs w:val="28"/>
        </w:rPr>
        <w:t>。</w:t>
      </w:r>
    </w:p>
    <w:p w14:paraId="6CC51820" w14:textId="05CFA9CF" w:rsidR="00BB3E9C" w:rsidRPr="005910CA" w:rsidRDefault="00763545" w:rsidP="004753EE">
      <w:pPr>
        <w:spacing w:line="360" w:lineRule="auto"/>
        <w:ind w:firstLine="56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4</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将解析出的</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三元组与各模板匹配单元中的匹配信息进行模板匹配。</w:t>
      </w:r>
    </w:p>
    <w:p w14:paraId="7F2C4BBD" w14:textId="3F919C13" w:rsidR="00F1276D" w:rsidRPr="005910CA" w:rsidRDefault="00CB1906" w:rsidP="00CB1906">
      <w:pPr>
        <w:spacing w:line="360" w:lineRule="auto"/>
        <w:ind w:firstLine="560"/>
        <w:rPr>
          <w:rFonts w:eastAsia="宋体"/>
          <w:szCs w:val="28"/>
        </w:rPr>
      </w:pPr>
      <w:r w:rsidRPr="005910CA">
        <w:rPr>
          <w:rFonts w:eastAsia="宋体" w:hint="eastAsia"/>
          <w:kern w:val="0"/>
          <w:szCs w:val="28"/>
        </w:rPr>
        <w:t>以模板文件数据库中包括</w:t>
      </w:r>
      <w:r w:rsidR="009978ED" w:rsidRPr="005910CA">
        <w:rPr>
          <w:rFonts w:eastAsia="宋体" w:hint="eastAsia"/>
          <w:kern w:val="0"/>
          <w:szCs w:val="28"/>
        </w:rPr>
        <w:t>与网络购物、数据搜索以及信息共享</w:t>
      </w:r>
      <w:r w:rsidRPr="005910CA">
        <w:rPr>
          <w:rFonts w:eastAsia="宋体" w:hint="eastAsia"/>
          <w:szCs w:val="28"/>
        </w:rPr>
        <w:t>相对应的模板文件，目标应用协议报文为提交订单操作类型的应用协议报文为例</w:t>
      </w:r>
      <w:r w:rsidR="00F1276D" w:rsidRPr="005910CA">
        <w:rPr>
          <w:rFonts w:eastAsia="宋体" w:hint="eastAsia"/>
          <w:szCs w:val="28"/>
        </w:rPr>
        <w:t>，对目标应用协议报文的解析过程进行具体说明</w:t>
      </w:r>
      <w:r w:rsidR="00DC5D59" w:rsidRPr="005910CA">
        <w:rPr>
          <w:rFonts w:eastAsia="宋体" w:hint="eastAsia"/>
          <w:szCs w:val="28"/>
        </w:rPr>
        <w:t>，其中，网络购物包括建立订单，提交订单和查询订单三种操作类型，每一种操作类型对应一个模板文件</w:t>
      </w:r>
      <w:r w:rsidR="00F1276D" w:rsidRPr="005910CA">
        <w:rPr>
          <w:rFonts w:eastAsia="宋体" w:hint="eastAsia"/>
          <w:szCs w:val="28"/>
        </w:rPr>
        <w:t>。</w:t>
      </w:r>
    </w:p>
    <w:p w14:paraId="0369F1F5" w14:textId="5DD71ED2" w:rsidR="002143DA" w:rsidRPr="005910CA" w:rsidRDefault="00F1276D" w:rsidP="00CB1906">
      <w:pPr>
        <w:spacing w:line="360" w:lineRule="auto"/>
        <w:ind w:firstLine="560"/>
        <w:rPr>
          <w:rFonts w:eastAsia="宋体"/>
          <w:szCs w:val="28"/>
        </w:rPr>
      </w:pPr>
      <w:r w:rsidRPr="005910CA">
        <w:rPr>
          <w:rFonts w:eastAsia="宋体" w:hint="eastAsia"/>
          <w:szCs w:val="28"/>
        </w:rPr>
        <w:t>其中，</w:t>
      </w:r>
      <w:r w:rsidR="00004C5D" w:rsidRPr="005910CA">
        <w:rPr>
          <w:rFonts w:eastAsia="宋体" w:hint="eastAsia"/>
          <w:szCs w:val="28"/>
        </w:rPr>
        <w:t>建立订单模板文件对应建立订单模板解析类，提交订单模板文件对应提交订单模板解析类，查询订单模板文件对应查询订单模板解析类</w:t>
      </w:r>
      <w:r w:rsidRPr="005910CA">
        <w:rPr>
          <w:rFonts w:eastAsia="宋体" w:hint="eastAsia"/>
          <w:szCs w:val="28"/>
        </w:rPr>
        <w:t>，</w:t>
      </w:r>
      <w:r w:rsidR="00DC5D59" w:rsidRPr="005910CA">
        <w:rPr>
          <w:rFonts w:eastAsia="宋体" w:hint="eastAsia"/>
          <w:kern w:val="0"/>
          <w:szCs w:val="28"/>
        </w:rPr>
        <w:t>数据搜索模板文件对应</w:t>
      </w:r>
      <w:r w:rsidR="00DC5D59" w:rsidRPr="005910CA">
        <w:rPr>
          <w:rFonts w:eastAsia="宋体" w:hint="eastAsia"/>
          <w:szCs w:val="28"/>
        </w:rPr>
        <w:t>数据搜索模板解析类，信息共享模板文件对应信息共享模板解析类，</w:t>
      </w:r>
      <w:r w:rsidRPr="005910CA">
        <w:rPr>
          <w:rFonts w:eastAsia="宋体" w:hint="eastAsia"/>
          <w:szCs w:val="28"/>
        </w:rPr>
        <w:t>并且每个模板</w:t>
      </w:r>
      <w:proofErr w:type="gramStart"/>
      <w:r w:rsidRPr="005910CA">
        <w:rPr>
          <w:rFonts w:eastAsia="宋体" w:hint="eastAsia"/>
          <w:szCs w:val="28"/>
        </w:rPr>
        <w:t>解析类都包括</w:t>
      </w:r>
      <w:proofErr w:type="gramEnd"/>
      <w:r w:rsidRPr="005910CA">
        <w:rPr>
          <w:rFonts w:eastAsia="宋体" w:hint="eastAsia"/>
          <w:szCs w:val="28"/>
        </w:rPr>
        <w:t>模板匹配单元、模板校验单元、字段提取单元和数据输出单元</w:t>
      </w:r>
      <w:r w:rsidR="00004C5D" w:rsidRPr="005910CA">
        <w:rPr>
          <w:rFonts w:eastAsia="宋体" w:hint="eastAsia"/>
          <w:szCs w:val="28"/>
        </w:rPr>
        <w:t>。</w:t>
      </w:r>
      <w:r w:rsidR="002143DA" w:rsidRPr="005910CA">
        <w:rPr>
          <w:rFonts w:eastAsia="宋体" w:hint="eastAsia"/>
          <w:szCs w:val="28"/>
        </w:rPr>
        <w:t>在获取到与提交订单操作类型的目标应用协议报文相对应的</w:t>
      </w:r>
      <w:r w:rsidR="002143DA" w:rsidRPr="005910CA">
        <w:rPr>
          <w:rFonts w:eastAsia="宋体" w:hint="eastAsia"/>
          <w:kern w:val="0"/>
          <w:szCs w:val="28"/>
        </w:rPr>
        <w:t>HOST</w:t>
      </w:r>
      <w:r w:rsidR="002143DA" w:rsidRPr="005910CA">
        <w:rPr>
          <w:rFonts w:eastAsia="宋体" w:hint="eastAsia"/>
          <w:kern w:val="0"/>
          <w:szCs w:val="28"/>
        </w:rPr>
        <w:t>、</w:t>
      </w:r>
      <w:r w:rsidR="002143DA" w:rsidRPr="005910CA">
        <w:rPr>
          <w:rFonts w:eastAsia="宋体" w:hint="eastAsia"/>
          <w:kern w:val="0"/>
          <w:szCs w:val="28"/>
        </w:rPr>
        <w:t>URL</w:t>
      </w:r>
      <w:r w:rsidR="002143DA" w:rsidRPr="005910CA">
        <w:rPr>
          <w:rFonts w:eastAsia="宋体" w:hint="eastAsia"/>
          <w:kern w:val="0"/>
          <w:szCs w:val="28"/>
        </w:rPr>
        <w:t>和</w:t>
      </w:r>
      <w:r w:rsidR="002143DA" w:rsidRPr="005910CA">
        <w:rPr>
          <w:rFonts w:eastAsia="宋体" w:hint="eastAsia"/>
          <w:kern w:val="0"/>
          <w:szCs w:val="28"/>
        </w:rPr>
        <w:t>METHOD</w:t>
      </w:r>
      <w:r w:rsidR="002143DA" w:rsidRPr="005910CA">
        <w:rPr>
          <w:rFonts w:eastAsia="宋体" w:hint="eastAsia"/>
          <w:kern w:val="0"/>
          <w:szCs w:val="28"/>
        </w:rPr>
        <w:t>三元组后，可以利用</w:t>
      </w:r>
      <w:r w:rsidR="00264F7F" w:rsidRPr="005910CA">
        <w:rPr>
          <w:rFonts w:eastAsia="宋体" w:hint="eastAsia"/>
          <w:kern w:val="0"/>
          <w:szCs w:val="28"/>
        </w:rPr>
        <w:t>各</w:t>
      </w:r>
      <w:r w:rsidR="002143DA" w:rsidRPr="005910CA">
        <w:rPr>
          <w:rFonts w:eastAsia="宋体" w:hint="eastAsia"/>
          <w:kern w:val="0"/>
          <w:szCs w:val="28"/>
        </w:rPr>
        <w:t>模板匹配单元分别与目标应用协议报文的三元组进行匹配</w:t>
      </w:r>
      <w:r w:rsidR="00264F7F" w:rsidRPr="005910CA">
        <w:rPr>
          <w:rFonts w:eastAsia="宋体" w:hint="eastAsia"/>
          <w:kern w:val="0"/>
          <w:szCs w:val="28"/>
        </w:rPr>
        <w:t>。由于应用协议的三元组对应的是其遵循的标</w:t>
      </w:r>
      <w:r w:rsidR="00264F7F" w:rsidRPr="005910CA">
        <w:rPr>
          <w:rFonts w:eastAsia="宋体" w:hint="eastAsia"/>
          <w:kern w:val="0"/>
          <w:szCs w:val="28"/>
        </w:rPr>
        <w:lastRenderedPageBreak/>
        <w:t>准协议，</w:t>
      </w:r>
      <w:r w:rsidR="00282BC7" w:rsidRPr="005910CA">
        <w:rPr>
          <w:rFonts w:eastAsia="宋体" w:hint="eastAsia"/>
          <w:szCs w:val="28"/>
        </w:rPr>
        <w:t>提交订单操作类型的目标应用协议报文的三元组对应的是网络购物的标准协议，</w:t>
      </w:r>
      <w:r w:rsidR="00264F7F" w:rsidRPr="005910CA">
        <w:rPr>
          <w:rFonts w:eastAsia="宋体" w:hint="eastAsia"/>
          <w:kern w:val="0"/>
          <w:szCs w:val="28"/>
        </w:rPr>
        <w:t>因此，经过各模板匹配单元与目标应用协议报文的三元组进行匹配后，可以确定</w:t>
      </w:r>
      <w:r w:rsidR="00264F7F" w:rsidRPr="005910CA">
        <w:rPr>
          <w:rFonts w:eastAsia="宋体" w:hint="eastAsia"/>
          <w:szCs w:val="28"/>
        </w:rPr>
        <w:t>与提交订单操作类型的目标应用协议报文相匹配的模板解析类有三个，分别是网络购物下的</w:t>
      </w:r>
      <w:r w:rsidR="00282BC7" w:rsidRPr="005910CA">
        <w:rPr>
          <w:rFonts w:eastAsia="宋体" w:hint="eastAsia"/>
          <w:szCs w:val="28"/>
        </w:rPr>
        <w:t>建立订单模板解析类、</w:t>
      </w:r>
      <w:r w:rsidR="00264F7F" w:rsidRPr="005910CA">
        <w:rPr>
          <w:rFonts w:eastAsia="宋体" w:hint="eastAsia"/>
          <w:szCs w:val="28"/>
        </w:rPr>
        <w:t>提交订单模板解析类</w:t>
      </w:r>
      <w:r w:rsidR="00282BC7" w:rsidRPr="005910CA">
        <w:rPr>
          <w:rFonts w:eastAsia="宋体" w:hint="eastAsia"/>
          <w:szCs w:val="28"/>
        </w:rPr>
        <w:t>和查询订单模板解析类。</w:t>
      </w:r>
    </w:p>
    <w:p w14:paraId="4959FE00" w14:textId="6F207C65" w:rsidR="00BB3E9C" w:rsidRPr="005910CA" w:rsidRDefault="00763545" w:rsidP="00BB3E9C">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5</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如果存在与</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三元组匹配的第一模板解析类，获取目标应用协议报文中</w:t>
      </w:r>
      <w:r w:rsidR="00BB3E9C" w:rsidRPr="005910CA">
        <w:rPr>
          <w:rFonts w:eastAsia="宋体" w:hint="eastAsia"/>
          <w:kern w:val="0"/>
          <w:szCs w:val="28"/>
        </w:rPr>
        <w:t>HEAD</w:t>
      </w:r>
      <w:r w:rsidR="00BB3E9C" w:rsidRPr="005910CA">
        <w:rPr>
          <w:rFonts w:eastAsia="宋体" w:hint="eastAsia"/>
          <w:kern w:val="0"/>
          <w:szCs w:val="28"/>
        </w:rPr>
        <w:t>和</w:t>
      </w:r>
      <w:r w:rsidR="00BB3E9C" w:rsidRPr="005910CA">
        <w:rPr>
          <w:rFonts w:eastAsia="宋体" w:hint="eastAsia"/>
          <w:kern w:val="0"/>
          <w:szCs w:val="28"/>
        </w:rPr>
        <w:t>BODY</w:t>
      </w:r>
      <w:r w:rsidR="00BB3E9C" w:rsidRPr="005910CA">
        <w:rPr>
          <w:rFonts w:eastAsia="宋体" w:hint="eastAsia"/>
          <w:kern w:val="0"/>
          <w:szCs w:val="28"/>
        </w:rPr>
        <w:t>的指定内容</w:t>
      </w:r>
      <w:r w:rsidR="00282BC7" w:rsidRPr="005910CA">
        <w:rPr>
          <w:rFonts w:eastAsia="宋体" w:hint="eastAsia"/>
          <w:kern w:val="0"/>
          <w:szCs w:val="28"/>
        </w:rPr>
        <w:t>。</w:t>
      </w:r>
    </w:p>
    <w:p w14:paraId="20C64312" w14:textId="681030A9" w:rsidR="00282BC7" w:rsidRPr="005910CA" w:rsidRDefault="009A3630" w:rsidP="00BB3E9C">
      <w:pPr>
        <w:pStyle w:val="ab"/>
        <w:adjustRightInd w:val="0"/>
        <w:spacing w:after="0" w:line="360" w:lineRule="auto"/>
        <w:ind w:firstLineChars="200" w:firstLine="560"/>
        <w:outlineLvl w:val="0"/>
        <w:rPr>
          <w:rFonts w:eastAsia="宋体"/>
          <w:szCs w:val="28"/>
        </w:rPr>
      </w:pPr>
      <w:r w:rsidRPr="005910CA">
        <w:rPr>
          <w:rFonts w:eastAsia="宋体" w:hint="eastAsia"/>
          <w:kern w:val="0"/>
          <w:szCs w:val="28"/>
        </w:rPr>
        <w:t>上述经过各模板匹配单元匹配后，得到</w:t>
      </w:r>
      <w:r w:rsidR="005F2E54" w:rsidRPr="005910CA">
        <w:rPr>
          <w:rFonts w:eastAsia="宋体" w:hint="eastAsia"/>
          <w:kern w:val="0"/>
          <w:szCs w:val="28"/>
        </w:rPr>
        <w:t>三个可以初步</w:t>
      </w:r>
      <w:r w:rsidRPr="005910CA">
        <w:rPr>
          <w:rFonts w:eastAsia="宋体" w:hint="eastAsia"/>
          <w:kern w:val="0"/>
          <w:szCs w:val="28"/>
        </w:rPr>
        <w:t>匹配的</w:t>
      </w:r>
      <w:r w:rsidR="00484838" w:rsidRPr="005910CA">
        <w:rPr>
          <w:rFonts w:eastAsia="宋体" w:hint="eastAsia"/>
          <w:kern w:val="0"/>
          <w:szCs w:val="28"/>
        </w:rPr>
        <w:t>第一</w:t>
      </w:r>
      <w:r w:rsidR="005F2E54" w:rsidRPr="005910CA">
        <w:rPr>
          <w:rFonts w:eastAsia="宋体" w:hint="eastAsia"/>
          <w:kern w:val="0"/>
          <w:szCs w:val="28"/>
        </w:rPr>
        <w:t>模板解析类</w:t>
      </w:r>
      <w:r w:rsidRPr="005910CA">
        <w:rPr>
          <w:rFonts w:eastAsia="宋体" w:hint="eastAsia"/>
          <w:kern w:val="0"/>
          <w:szCs w:val="28"/>
        </w:rPr>
        <w:t>，分别是</w:t>
      </w:r>
      <w:r w:rsidRPr="005910CA">
        <w:rPr>
          <w:rFonts w:eastAsia="宋体" w:hint="eastAsia"/>
          <w:szCs w:val="28"/>
        </w:rPr>
        <w:t>网络购物下的建立订单模板解析类、提交订单模板解析类和查询订单模板解析类。由于三个模板解析类分别对应网络购物下不同的操作类型，显然，不能利用三个模板解析类对目标应用协议报文进行解析。因此，需要利用模板解析类中的模板校验单元对</w:t>
      </w:r>
      <w:r w:rsidR="00B174F0" w:rsidRPr="005910CA">
        <w:rPr>
          <w:rFonts w:eastAsia="宋体" w:hint="eastAsia"/>
          <w:szCs w:val="28"/>
        </w:rPr>
        <w:t>目标应用协议报文进行进一步的校验。</w:t>
      </w:r>
    </w:p>
    <w:p w14:paraId="2370086D" w14:textId="79380BF2" w:rsidR="00B174F0" w:rsidRPr="005910CA" w:rsidRDefault="00B174F0" w:rsidP="00BB3E9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本实施例中，</w:t>
      </w:r>
      <w:r w:rsidR="001A3431" w:rsidRPr="005910CA">
        <w:rPr>
          <w:rFonts w:eastAsia="宋体" w:hint="eastAsia"/>
          <w:kern w:val="0"/>
          <w:szCs w:val="28"/>
        </w:rPr>
        <w:t>由于应用协议报文的</w:t>
      </w:r>
      <w:commentRangeStart w:id="28"/>
      <w:r w:rsidR="001A3431" w:rsidRPr="005910CA">
        <w:rPr>
          <w:rFonts w:eastAsia="宋体" w:hint="eastAsia"/>
          <w:kern w:val="0"/>
          <w:szCs w:val="28"/>
        </w:rPr>
        <w:t>BODY</w:t>
      </w:r>
      <w:r w:rsidR="001A3431" w:rsidRPr="005910CA">
        <w:rPr>
          <w:rFonts w:eastAsia="宋体" w:hint="eastAsia"/>
          <w:kern w:val="0"/>
          <w:szCs w:val="28"/>
        </w:rPr>
        <w:t>部分</w:t>
      </w:r>
      <w:commentRangeEnd w:id="28"/>
      <w:r w:rsidR="00B701F1">
        <w:rPr>
          <w:rStyle w:val="ac"/>
          <w:rFonts w:eastAsia="宋体" w:cs="Times New Roman"/>
          <w:spacing w:val="6"/>
          <w:kern w:val="0"/>
        </w:rPr>
        <w:commentReference w:id="28"/>
      </w:r>
      <w:r w:rsidR="001A3431" w:rsidRPr="005910CA">
        <w:rPr>
          <w:rFonts w:eastAsia="宋体" w:hint="eastAsia"/>
          <w:kern w:val="0"/>
          <w:szCs w:val="28"/>
        </w:rPr>
        <w:t>包括</w:t>
      </w:r>
      <w:r w:rsidR="000F2DDC" w:rsidRPr="005910CA">
        <w:rPr>
          <w:rFonts w:eastAsia="宋体" w:hint="eastAsia"/>
          <w:szCs w:val="28"/>
        </w:rPr>
        <w:t>由自身特定功能与作用确定的特定内容，该特定内容与其他应用协议报文相比具有唯一性。因此，</w:t>
      </w:r>
      <w:r w:rsidRPr="005910CA">
        <w:rPr>
          <w:rFonts w:eastAsia="宋体" w:hint="eastAsia"/>
          <w:kern w:val="0"/>
          <w:szCs w:val="28"/>
        </w:rPr>
        <w:t>要</w:t>
      </w:r>
      <w:r w:rsidR="00BA0AD0" w:rsidRPr="005910CA">
        <w:rPr>
          <w:rFonts w:eastAsia="宋体" w:hint="eastAsia"/>
          <w:kern w:val="0"/>
          <w:szCs w:val="28"/>
        </w:rPr>
        <w:t>想</w:t>
      </w:r>
      <w:r w:rsidRPr="005910CA">
        <w:rPr>
          <w:rFonts w:eastAsia="宋体" w:hint="eastAsia"/>
          <w:kern w:val="0"/>
          <w:szCs w:val="28"/>
        </w:rPr>
        <w:t>利用模板校验单元实现对目标应用协议报文的进一步校验，需要获取目标应用协议报文中</w:t>
      </w:r>
      <w:r w:rsidRPr="005910CA">
        <w:rPr>
          <w:rFonts w:eastAsia="宋体" w:hint="eastAsia"/>
          <w:kern w:val="0"/>
          <w:szCs w:val="28"/>
        </w:rPr>
        <w:t>HEAD</w:t>
      </w:r>
      <w:r w:rsidRPr="005910CA">
        <w:rPr>
          <w:rFonts w:eastAsia="宋体" w:hint="eastAsia"/>
          <w:kern w:val="0"/>
          <w:szCs w:val="28"/>
        </w:rPr>
        <w:t>部分和</w:t>
      </w:r>
      <w:r w:rsidRPr="005910CA">
        <w:rPr>
          <w:rFonts w:eastAsia="宋体" w:hint="eastAsia"/>
          <w:kern w:val="0"/>
          <w:szCs w:val="28"/>
        </w:rPr>
        <w:t>BODY</w:t>
      </w:r>
      <w:r w:rsidRPr="005910CA">
        <w:rPr>
          <w:rFonts w:eastAsia="宋体" w:hint="eastAsia"/>
          <w:kern w:val="0"/>
          <w:szCs w:val="28"/>
        </w:rPr>
        <w:t>部分的指定内容，</w:t>
      </w:r>
      <w:r w:rsidR="00BA0AD0" w:rsidRPr="005910CA">
        <w:rPr>
          <w:rFonts w:eastAsia="宋体" w:hint="eastAsia"/>
          <w:kern w:val="0"/>
          <w:szCs w:val="28"/>
        </w:rPr>
        <w:t>利用</w:t>
      </w:r>
      <w:r w:rsidRPr="005910CA">
        <w:rPr>
          <w:rFonts w:eastAsia="宋体" w:hint="eastAsia"/>
          <w:kern w:val="0"/>
          <w:szCs w:val="28"/>
        </w:rPr>
        <w:t>该指定内容与各模板校验单元进行匹配校验</w:t>
      </w:r>
      <w:r w:rsidR="00BA0AD0" w:rsidRPr="005910CA">
        <w:rPr>
          <w:rFonts w:eastAsia="宋体" w:hint="eastAsia"/>
          <w:kern w:val="0"/>
          <w:szCs w:val="28"/>
        </w:rPr>
        <w:t>，以</w:t>
      </w:r>
      <w:r w:rsidR="00006151" w:rsidRPr="005910CA">
        <w:rPr>
          <w:rFonts w:eastAsia="宋体" w:hint="eastAsia"/>
          <w:kern w:val="0"/>
          <w:szCs w:val="28"/>
        </w:rPr>
        <w:t>在上述初步匹配的</w:t>
      </w:r>
      <w:r w:rsidR="00006151" w:rsidRPr="005910CA">
        <w:rPr>
          <w:rFonts w:eastAsia="宋体" w:hint="eastAsia"/>
          <w:szCs w:val="28"/>
        </w:rPr>
        <w:t>三个模板解析类中，</w:t>
      </w:r>
      <w:r w:rsidR="00006151" w:rsidRPr="005910CA">
        <w:rPr>
          <w:rFonts w:eastAsia="宋体" w:hint="eastAsia"/>
          <w:kern w:val="0"/>
          <w:szCs w:val="28"/>
        </w:rPr>
        <w:t>唯一</w:t>
      </w:r>
      <w:r w:rsidR="00BA0AD0" w:rsidRPr="005910CA">
        <w:rPr>
          <w:rFonts w:eastAsia="宋体" w:hint="eastAsia"/>
          <w:kern w:val="0"/>
          <w:szCs w:val="28"/>
        </w:rPr>
        <w:t>确定</w:t>
      </w:r>
      <w:r w:rsidR="00006151" w:rsidRPr="005910CA">
        <w:rPr>
          <w:rFonts w:eastAsia="宋体" w:hint="eastAsia"/>
          <w:kern w:val="0"/>
          <w:szCs w:val="28"/>
        </w:rPr>
        <w:t>能够</w:t>
      </w:r>
      <w:r w:rsidR="00006151" w:rsidRPr="005910CA">
        <w:rPr>
          <w:rFonts w:eastAsia="宋体" w:hint="eastAsia"/>
          <w:szCs w:val="28"/>
        </w:rPr>
        <w:t>对目标应用协议报文进行解析的模板解析类</w:t>
      </w:r>
      <w:r w:rsidR="001A3431" w:rsidRPr="005910CA">
        <w:rPr>
          <w:rFonts w:eastAsia="宋体" w:hint="eastAsia"/>
          <w:kern w:val="0"/>
          <w:szCs w:val="28"/>
        </w:rPr>
        <w:t>。</w:t>
      </w:r>
    </w:p>
    <w:p w14:paraId="346117A8" w14:textId="7D261E39" w:rsidR="00C32E5C" w:rsidRPr="005910CA" w:rsidRDefault="00C32E5C" w:rsidP="00C32E5C">
      <w:pPr>
        <w:spacing w:line="360" w:lineRule="auto"/>
        <w:ind w:firstLine="560"/>
        <w:rPr>
          <w:rFonts w:eastAsia="宋体"/>
          <w:kern w:val="0"/>
          <w:szCs w:val="28"/>
        </w:rPr>
      </w:pPr>
      <w:r w:rsidRPr="005910CA">
        <w:rPr>
          <w:rFonts w:eastAsia="宋体" w:hint="eastAsia"/>
          <w:szCs w:val="28"/>
        </w:rPr>
        <w:t>需要注意的是，在实际应用过程中，模板文件数据库中可能并不存在与网络购物相对应的模板文件，此时，不存在与</w:t>
      </w:r>
      <w:r w:rsidRPr="005910CA">
        <w:rPr>
          <w:rFonts w:eastAsia="宋体" w:hint="eastAsia"/>
          <w:kern w:val="0"/>
          <w:szCs w:val="28"/>
        </w:rPr>
        <w:t>目标应用协议报文的三元组相匹配的模板匹配单元，利用各模板匹配单元与该三元组进行匹配时都会失败。在找不到与三元组相匹配的模板解析类的情况下，需要确定模板文件数据库中包含</w:t>
      </w:r>
      <w:r w:rsidRPr="005910CA">
        <w:rPr>
          <w:rFonts w:eastAsia="宋体" w:hint="eastAsia"/>
          <w:kern w:val="0"/>
          <w:szCs w:val="28"/>
        </w:rPr>
        <w:lastRenderedPageBreak/>
        <w:t>的模板文件是否全面，若确定</w:t>
      </w:r>
      <w:r w:rsidR="005807A1" w:rsidRPr="005910CA">
        <w:rPr>
          <w:rFonts w:eastAsia="宋体" w:hint="eastAsia"/>
          <w:kern w:val="0"/>
          <w:szCs w:val="28"/>
        </w:rPr>
        <w:t>包含的</w:t>
      </w:r>
      <w:r w:rsidRPr="005910CA">
        <w:rPr>
          <w:rFonts w:eastAsia="宋体" w:hint="eastAsia"/>
          <w:kern w:val="0"/>
          <w:szCs w:val="28"/>
        </w:rPr>
        <w:t>模板文件全面，则可以放弃对目标应用协议报文的解析</w:t>
      </w:r>
      <w:r w:rsidR="005807A1" w:rsidRPr="005910CA">
        <w:rPr>
          <w:rFonts w:eastAsia="宋体" w:hint="eastAsia"/>
          <w:kern w:val="0"/>
          <w:szCs w:val="28"/>
        </w:rPr>
        <w:t>；若</w:t>
      </w:r>
      <w:r w:rsidRPr="005910CA">
        <w:rPr>
          <w:rFonts w:eastAsia="宋体" w:hint="eastAsia"/>
          <w:kern w:val="0"/>
          <w:szCs w:val="28"/>
        </w:rPr>
        <w:t>确定</w:t>
      </w:r>
      <w:r w:rsidR="005807A1" w:rsidRPr="005910CA">
        <w:rPr>
          <w:rFonts w:eastAsia="宋体" w:hint="eastAsia"/>
          <w:kern w:val="0"/>
          <w:szCs w:val="28"/>
        </w:rPr>
        <w:t>包含的</w:t>
      </w:r>
      <w:r w:rsidRPr="005910CA">
        <w:rPr>
          <w:rFonts w:eastAsia="宋体" w:hint="eastAsia"/>
          <w:kern w:val="0"/>
          <w:szCs w:val="28"/>
        </w:rPr>
        <w:t>模板文件不全面，则可以在模板文件数据库中添加新的模板文件，并编译生成相应的模板解析类</w:t>
      </w:r>
      <w:r w:rsidR="005807A1" w:rsidRPr="005910CA">
        <w:rPr>
          <w:rFonts w:eastAsia="宋体" w:hint="eastAsia"/>
          <w:kern w:val="0"/>
          <w:szCs w:val="28"/>
        </w:rPr>
        <w:t>后，重新对目标应用协议报文进行三元组匹配。</w:t>
      </w:r>
    </w:p>
    <w:p w14:paraId="2470EAD6" w14:textId="289B87FB" w:rsidR="00BB3E9C" w:rsidRPr="005910CA" w:rsidRDefault="00763545" w:rsidP="00BB3E9C">
      <w:pPr>
        <w:spacing w:line="360" w:lineRule="auto"/>
        <w:ind w:firstLine="56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6</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将指定内容与第一模板解析类的模板校验单元中的校验信息进行匹配校验，利用</w:t>
      </w:r>
      <w:r w:rsidR="004E015E" w:rsidRPr="005910CA">
        <w:rPr>
          <w:rFonts w:eastAsia="宋体" w:hint="eastAsia"/>
          <w:kern w:val="0"/>
          <w:szCs w:val="28"/>
        </w:rPr>
        <w:t>校验成功的</w:t>
      </w:r>
      <w:r w:rsidR="00BB3E9C" w:rsidRPr="005910CA">
        <w:rPr>
          <w:rFonts w:eastAsia="宋体" w:hint="eastAsia"/>
          <w:kern w:val="0"/>
          <w:szCs w:val="28"/>
        </w:rPr>
        <w:t>第一模板解析类解析目标应用协议报文，并输出解析结果。</w:t>
      </w:r>
    </w:p>
    <w:p w14:paraId="5882BEFD" w14:textId="77822ECD" w:rsidR="00BB3E9C" w:rsidRPr="005910CA" w:rsidRDefault="00BB3E9C" w:rsidP="00BB3E9C">
      <w:pPr>
        <w:spacing w:line="360" w:lineRule="auto"/>
        <w:ind w:firstLine="560"/>
        <w:rPr>
          <w:rFonts w:eastAsia="宋体"/>
          <w:kern w:val="0"/>
          <w:szCs w:val="28"/>
        </w:rPr>
      </w:pPr>
      <w:r w:rsidRPr="005910CA">
        <w:rPr>
          <w:rFonts w:eastAsia="宋体"/>
          <w:kern w:val="0"/>
          <w:szCs w:val="28"/>
        </w:rPr>
        <w:t>本实施例中</w:t>
      </w:r>
      <w:r w:rsidRPr="005910CA">
        <w:rPr>
          <w:rFonts w:eastAsia="宋体" w:hint="eastAsia"/>
          <w:kern w:val="0"/>
          <w:szCs w:val="28"/>
        </w:rPr>
        <w:t>，</w:t>
      </w:r>
      <w:r w:rsidR="00484838" w:rsidRPr="005910CA">
        <w:rPr>
          <w:rFonts w:eastAsia="宋体" w:hint="eastAsia"/>
          <w:kern w:val="0"/>
          <w:szCs w:val="28"/>
        </w:rPr>
        <w:t>将获取到的</w:t>
      </w:r>
      <w:r w:rsidR="007F07FF" w:rsidRPr="005910CA">
        <w:rPr>
          <w:rFonts w:eastAsia="宋体" w:hint="eastAsia"/>
          <w:kern w:val="0"/>
          <w:szCs w:val="28"/>
        </w:rPr>
        <w:t>提交订单操作类型的</w:t>
      </w:r>
      <w:r w:rsidR="00484838" w:rsidRPr="005910CA">
        <w:rPr>
          <w:rFonts w:eastAsia="宋体" w:hint="eastAsia"/>
          <w:kern w:val="0"/>
          <w:szCs w:val="28"/>
        </w:rPr>
        <w:t>目标应用协议报文中</w:t>
      </w:r>
      <w:r w:rsidR="00484838" w:rsidRPr="005910CA">
        <w:rPr>
          <w:rFonts w:eastAsia="宋体" w:hint="eastAsia"/>
          <w:kern w:val="0"/>
          <w:szCs w:val="28"/>
        </w:rPr>
        <w:t>HEAD</w:t>
      </w:r>
      <w:r w:rsidR="00484838" w:rsidRPr="005910CA">
        <w:rPr>
          <w:rFonts w:eastAsia="宋体" w:hint="eastAsia"/>
          <w:kern w:val="0"/>
          <w:szCs w:val="28"/>
        </w:rPr>
        <w:t>部分和</w:t>
      </w:r>
      <w:r w:rsidR="00484838" w:rsidRPr="005910CA">
        <w:rPr>
          <w:rFonts w:eastAsia="宋体" w:hint="eastAsia"/>
          <w:kern w:val="0"/>
          <w:szCs w:val="28"/>
        </w:rPr>
        <w:t>BODY</w:t>
      </w:r>
      <w:r w:rsidR="00484838" w:rsidRPr="005910CA">
        <w:rPr>
          <w:rFonts w:eastAsia="宋体" w:hint="eastAsia"/>
          <w:kern w:val="0"/>
          <w:szCs w:val="28"/>
        </w:rPr>
        <w:t>部分的指定内容，与第一模板解析类的模板校验单元中的校验信息进行匹配校验。由于上述</w:t>
      </w:r>
      <w:r w:rsidR="005F2E54" w:rsidRPr="005910CA">
        <w:rPr>
          <w:rFonts w:eastAsia="宋体" w:hint="eastAsia"/>
          <w:kern w:val="0"/>
          <w:szCs w:val="28"/>
        </w:rPr>
        <w:t>过程</w:t>
      </w:r>
      <w:r w:rsidR="00484838" w:rsidRPr="005910CA">
        <w:rPr>
          <w:rFonts w:eastAsia="宋体" w:hint="eastAsia"/>
          <w:kern w:val="0"/>
          <w:szCs w:val="28"/>
        </w:rPr>
        <w:t>确定</w:t>
      </w:r>
      <w:r w:rsidR="005F2E54" w:rsidRPr="005910CA">
        <w:rPr>
          <w:rFonts w:eastAsia="宋体" w:hint="eastAsia"/>
          <w:kern w:val="0"/>
          <w:szCs w:val="28"/>
        </w:rPr>
        <w:t>了</w:t>
      </w:r>
      <w:r w:rsidR="00484838" w:rsidRPr="005910CA">
        <w:rPr>
          <w:rFonts w:eastAsia="宋体" w:hint="eastAsia"/>
          <w:kern w:val="0"/>
          <w:szCs w:val="28"/>
        </w:rPr>
        <w:t>三个</w:t>
      </w:r>
      <w:r w:rsidR="005F2E54" w:rsidRPr="005910CA">
        <w:rPr>
          <w:rFonts w:eastAsia="宋体" w:hint="eastAsia"/>
          <w:kern w:val="0"/>
          <w:szCs w:val="28"/>
        </w:rPr>
        <w:t>第一</w:t>
      </w:r>
      <w:r w:rsidR="00484838" w:rsidRPr="005910CA">
        <w:rPr>
          <w:rFonts w:eastAsia="宋体" w:hint="eastAsia"/>
          <w:kern w:val="0"/>
          <w:szCs w:val="28"/>
        </w:rPr>
        <w:t>模板解析类，因此需要将指定内容与</w:t>
      </w:r>
      <w:r w:rsidR="005F2E54" w:rsidRPr="005910CA">
        <w:rPr>
          <w:rFonts w:eastAsia="宋体" w:hint="eastAsia"/>
          <w:kern w:val="0"/>
          <w:szCs w:val="28"/>
        </w:rPr>
        <w:t>三个第一模板解析类分别进行匹配校验，以唯一确定第一模板解析类。由于目标应用协议报文为</w:t>
      </w:r>
      <w:r w:rsidR="00EA36DF" w:rsidRPr="005910CA">
        <w:rPr>
          <w:rFonts w:eastAsia="宋体" w:hint="eastAsia"/>
          <w:kern w:val="0"/>
          <w:szCs w:val="28"/>
        </w:rPr>
        <w:t>提交订单操作类型的应用协议报文，其指定内容中必然包括与提交订单相关的内容，</w:t>
      </w:r>
      <w:r w:rsidR="007F07FF" w:rsidRPr="005910CA">
        <w:rPr>
          <w:rFonts w:eastAsia="宋体" w:hint="eastAsia"/>
          <w:kern w:val="0"/>
          <w:szCs w:val="28"/>
        </w:rPr>
        <w:t>因此，只有</w:t>
      </w:r>
      <w:r w:rsidR="00EA36DF" w:rsidRPr="005910CA">
        <w:rPr>
          <w:rFonts w:eastAsia="宋体" w:hint="eastAsia"/>
          <w:kern w:val="0"/>
          <w:szCs w:val="28"/>
        </w:rPr>
        <w:t>当该指定内容与提交订单操作类型相对应的第一模板解析类进行匹配时，</w:t>
      </w:r>
      <w:r w:rsidR="007F07FF" w:rsidRPr="005910CA">
        <w:rPr>
          <w:rFonts w:eastAsia="宋体" w:hint="eastAsia"/>
          <w:kern w:val="0"/>
          <w:szCs w:val="28"/>
        </w:rPr>
        <w:t>才会校验成功</w:t>
      </w:r>
      <w:r w:rsidR="0073005C" w:rsidRPr="005910CA">
        <w:rPr>
          <w:rFonts w:eastAsia="宋体" w:hint="eastAsia"/>
          <w:kern w:val="0"/>
          <w:szCs w:val="28"/>
        </w:rPr>
        <w:t>，此时可以确定能够对目标应用协议报文进行解析的第一模板解析类为与提交订单操作类型相对应的模板解析类。之后利用该与提交订单操作类型相对应的模板解析类对目标应用协议报文内容进行解析，并按预设格式输出解析结果。</w:t>
      </w:r>
    </w:p>
    <w:p w14:paraId="42D55E80" w14:textId="4E50CE25" w:rsidR="005807A1" w:rsidRPr="005910CA" w:rsidRDefault="005807A1" w:rsidP="005807A1">
      <w:pPr>
        <w:spacing w:line="360" w:lineRule="auto"/>
        <w:ind w:firstLine="560"/>
        <w:rPr>
          <w:rFonts w:eastAsia="宋体"/>
          <w:kern w:val="0"/>
          <w:szCs w:val="28"/>
        </w:rPr>
      </w:pPr>
      <w:r w:rsidRPr="005910CA">
        <w:rPr>
          <w:rFonts w:eastAsia="宋体" w:hint="eastAsia"/>
          <w:szCs w:val="28"/>
        </w:rPr>
        <w:t>同样需要注意的是，在实际应用过程中，模板文件数据库中可能并不存在与提交订单操作类型相对应的模板文件，此时，不存在与提交订单操作类型的</w:t>
      </w:r>
      <w:r w:rsidRPr="005910CA">
        <w:rPr>
          <w:rFonts w:eastAsia="宋体" w:hint="eastAsia"/>
          <w:kern w:val="0"/>
          <w:szCs w:val="28"/>
        </w:rPr>
        <w:t>目标应用协议报文的指定内容相匹配的模板校验单元，利用各模板校验单元与该</w:t>
      </w:r>
      <w:r w:rsidR="001D448B" w:rsidRPr="005910CA">
        <w:rPr>
          <w:rFonts w:eastAsia="宋体" w:hint="eastAsia"/>
          <w:kern w:val="0"/>
          <w:szCs w:val="28"/>
        </w:rPr>
        <w:t>指定内容</w:t>
      </w:r>
      <w:r w:rsidRPr="005910CA">
        <w:rPr>
          <w:rFonts w:eastAsia="宋体" w:hint="eastAsia"/>
          <w:kern w:val="0"/>
          <w:szCs w:val="28"/>
        </w:rPr>
        <w:t>进行匹配时都会失败。在找不到与</w:t>
      </w:r>
      <w:r w:rsidR="001D448B" w:rsidRPr="005910CA">
        <w:rPr>
          <w:rFonts w:eastAsia="宋体" w:hint="eastAsia"/>
          <w:kern w:val="0"/>
          <w:szCs w:val="28"/>
        </w:rPr>
        <w:t>指定内容</w:t>
      </w:r>
      <w:r w:rsidRPr="005910CA">
        <w:rPr>
          <w:rFonts w:eastAsia="宋体" w:hint="eastAsia"/>
          <w:kern w:val="0"/>
          <w:szCs w:val="28"/>
        </w:rPr>
        <w:t>相匹配的模板解析类的情况下，需要确定模板文件数据库中包含的模板文件是否全面，若确定包含的</w:t>
      </w:r>
      <w:r w:rsidRPr="005910CA">
        <w:rPr>
          <w:rFonts w:eastAsia="宋体" w:hint="eastAsia"/>
          <w:kern w:val="0"/>
          <w:szCs w:val="28"/>
        </w:rPr>
        <w:lastRenderedPageBreak/>
        <w:t>模板文件全面，则可以放弃对目标应用协议报文的解析；若确定包含的模板文件不全面，则可以在模板文件数据库中添加新的模板文件，并编译生成相应的模板解析类后，重新对目标应用协议报文进行</w:t>
      </w:r>
      <w:r w:rsidR="001D448B" w:rsidRPr="005910CA">
        <w:rPr>
          <w:rFonts w:eastAsia="宋体" w:hint="eastAsia"/>
          <w:kern w:val="0"/>
          <w:szCs w:val="28"/>
        </w:rPr>
        <w:t>指定内容的</w:t>
      </w:r>
      <w:r w:rsidRPr="005910CA">
        <w:rPr>
          <w:rFonts w:eastAsia="宋体" w:hint="eastAsia"/>
          <w:kern w:val="0"/>
          <w:szCs w:val="28"/>
        </w:rPr>
        <w:t>匹配</w:t>
      </w:r>
      <w:r w:rsidR="001D448B" w:rsidRPr="005910CA">
        <w:rPr>
          <w:rFonts w:eastAsia="宋体" w:hint="eastAsia"/>
          <w:kern w:val="0"/>
          <w:szCs w:val="28"/>
        </w:rPr>
        <w:t>校验</w:t>
      </w:r>
      <w:r w:rsidRPr="005910CA">
        <w:rPr>
          <w:rFonts w:eastAsia="宋体" w:hint="eastAsia"/>
          <w:kern w:val="0"/>
          <w:szCs w:val="28"/>
        </w:rPr>
        <w:t>。</w:t>
      </w:r>
    </w:p>
    <w:p w14:paraId="27DCA533" w14:textId="5898FDD6" w:rsidR="0073005C" w:rsidRPr="005910CA" w:rsidRDefault="00BB3E9C" w:rsidP="00BB3E9C">
      <w:pPr>
        <w:spacing w:line="360" w:lineRule="auto"/>
        <w:ind w:firstLine="560"/>
        <w:rPr>
          <w:rFonts w:eastAsia="宋体"/>
          <w:color w:val="FF0000"/>
          <w:kern w:val="0"/>
          <w:szCs w:val="28"/>
        </w:rPr>
      </w:pPr>
      <w:r w:rsidRPr="005910CA">
        <w:rPr>
          <w:rFonts w:eastAsia="宋体" w:hint="eastAsia"/>
          <w:kern w:val="0"/>
          <w:szCs w:val="28"/>
        </w:rPr>
        <w:t>本实施</w:t>
      </w:r>
      <w:proofErr w:type="gramStart"/>
      <w:r w:rsidRPr="005910CA">
        <w:rPr>
          <w:rFonts w:eastAsia="宋体" w:hint="eastAsia"/>
          <w:kern w:val="0"/>
          <w:szCs w:val="28"/>
        </w:rPr>
        <w:t>例</w:t>
      </w:r>
      <w:r w:rsidR="0073005C" w:rsidRPr="005910CA">
        <w:rPr>
          <w:rFonts w:eastAsia="宋体" w:hint="eastAsia"/>
          <w:kern w:val="0"/>
          <w:szCs w:val="28"/>
        </w:rPr>
        <w:t>提供</w:t>
      </w:r>
      <w:proofErr w:type="gramEnd"/>
      <w:r w:rsidR="0073005C" w:rsidRPr="005910CA">
        <w:rPr>
          <w:rFonts w:eastAsia="宋体" w:hint="eastAsia"/>
          <w:kern w:val="0"/>
          <w:szCs w:val="28"/>
        </w:rPr>
        <w:t>的应用协议报文的自动化解析方法，</w:t>
      </w:r>
      <w:r w:rsidR="007240ED" w:rsidRPr="005910CA">
        <w:rPr>
          <w:rFonts w:eastAsia="宋体" w:hint="eastAsia"/>
          <w:kern w:val="0"/>
          <w:szCs w:val="28"/>
        </w:rPr>
        <w:t>通过添加</w:t>
      </w:r>
      <w:r w:rsidR="00E10A68" w:rsidRPr="005910CA">
        <w:rPr>
          <w:rFonts w:eastAsia="宋体" w:hint="eastAsia"/>
          <w:kern w:val="0"/>
          <w:szCs w:val="28"/>
        </w:rPr>
        <w:t>与目标应用协议报文相对应的</w:t>
      </w:r>
      <w:r w:rsidR="007240ED" w:rsidRPr="005910CA">
        <w:rPr>
          <w:rFonts w:eastAsia="宋体" w:hint="eastAsia"/>
          <w:kern w:val="0"/>
          <w:szCs w:val="28"/>
        </w:rPr>
        <w:t>模板文件</w:t>
      </w:r>
      <w:r w:rsidR="00E10A68" w:rsidRPr="005910CA">
        <w:rPr>
          <w:rFonts w:eastAsia="宋体" w:hint="eastAsia"/>
          <w:kern w:val="0"/>
          <w:szCs w:val="28"/>
        </w:rPr>
        <w:t>，利用模板文件</w:t>
      </w:r>
      <w:r w:rsidR="007240ED" w:rsidRPr="005910CA">
        <w:rPr>
          <w:rFonts w:eastAsia="宋体" w:hint="eastAsia"/>
          <w:kern w:val="0"/>
          <w:szCs w:val="28"/>
        </w:rPr>
        <w:t>生成包括</w:t>
      </w:r>
      <w:r w:rsidR="00E10A68" w:rsidRPr="005910CA">
        <w:rPr>
          <w:rFonts w:eastAsia="宋体" w:hint="eastAsia"/>
          <w:kern w:val="0"/>
          <w:szCs w:val="28"/>
        </w:rPr>
        <w:t>能够与目标应用协议报文进行初步匹配的</w:t>
      </w:r>
      <w:r w:rsidR="007240ED" w:rsidRPr="005910CA">
        <w:rPr>
          <w:rFonts w:eastAsia="宋体" w:hint="eastAsia"/>
          <w:kern w:val="0"/>
          <w:szCs w:val="28"/>
        </w:rPr>
        <w:t>模板匹配单元、</w:t>
      </w:r>
      <w:r w:rsidR="00E10A68" w:rsidRPr="005910CA">
        <w:rPr>
          <w:rFonts w:eastAsia="宋体" w:hint="eastAsia"/>
          <w:kern w:val="0"/>
          <w:szCs w:val="28"/>
        </w:rPr>
        <w:t>能够与目标应用协议报文进行二次匹配校验的</w:t>
      </w:r>
      <w:r w:rsidR="007240ED" w:rsidRPr="005910CA">
        <w:rPr>
          <w:rFonts w:eastAsia="宋体" w:hint="eastAsia"/>
          <w:kern w:val="0"/>
          <w:szCs w:val="28"/>
        </w:rPr>
        <w:t>模板校验单元、字段提取单元和数据输出单元的模板解析类，</w:t>
      </w:r>
      <w:r w:rsidR="00E10A68" w:rsidRPr="005910CA">
        <w:rPr>
          <w:rFonts w:eastAsia="宋体" w:hint="eastAsia"/>
          <w:kern w:val="0"/>
          <w:szCs w:val="28"/>
        </w:rPr>
        <w:t>能够更加精确的确定能够进行目标应用协议报文解析的模板解析类</w:t>
      </w:r>
      <w:r w:rsidR="00A36D66" w:rsidRPr="005910CA">
        <w:rPr>
          <w:rFonts w:eastAsia="宋体" w:hint="eastAsia"/>
          <w:kern w:val="0"/>
          <w:szCs w:val="28"/>
        </w:rPr>
        <w:t>，</w:t>
      </w:r>
      <w:r w:rsidR="007240ED" w:rsidRPr="005910CA">
        <w:rPr>
          <w:rFonts w:eastAsia="宋体" w:hint="eastAsia"/>
          <w:kern w:val="0"/>
          <w:szCs w:val="28"/>
        </w:rPr>
        <w:t>实现</w:t>
      </w:r>
      <w:r w:rsidR="00E10A68" w:rsidRPr="005910CA">
        <w:rPr>
          <w:rFonts w:eastAsia="宋体" w:hint="eastAsia"/>
          <w:kern w:val="0"/>
          <w:szCs w:val="28"/>
        </w:rPr>
        <w:t>了</w:t>
      </w:r>
      <w:r w:rsidR="007240ED" w:rsidRPr="005910CA">
        <w:rPr>
          <w:rFonts w:eastAsia="宋体" w:hint="eastAsia"/>
          <w:kern w:val="0"/>
          <w:szCs w:val="28"/>
        </w:rPr>
        <w:t>目标应用协议报文的</w:t>
      </w:r>
      <w:r w:rsidR="00A36D66" w:rsidRPr="005910CA">
        <w:rPr>
          <w:rFonts w:eastAsia="宋体" w:hint="eastAsia"/>
          <w:kern w:val="0"/>
          <w:szCs w:val="28"/>
        </w:rPr>
        <w:t>精确解析。</w:t>
      </w:r>
    </w:p>
    <w:p w14:paraId="323A0540" w14:textId="77777777" w:rsidR="00BB3E9C" w:rsidRPr="005910CA" w:rsidRDefault="00BB3E9C" w:rsidP="00BB3E9C">
      <w:pPr>
        <w:spacing w:line="360" w:lineRule="auto"/>
        <w:ind w:firstLine="560"/>
        <w:rPr>
          <w:rFonts w:eastAsia="宋体"/>
          <w:kern w:val="0"/>
          <w:szCs w:val="28"/>
        </w:rPr>
      </w:pPr>
    </w:p>
    <w:p w14:paraId="121E65FC" w14:textId="01C5A579" w:rsidR="00656FB0" w:rsidRPr="005910CA" w:rsidRDefault="00656FB0" w:rsidP="00BB3E9C">
      <w:pPr>
        <w:spacing w:line="360" w:lineRule="auto"/>
        <w:ind w:firstLine="560"/>
        <w:rPr>
          <w:rFonts w:eastAsia="宋体"/>
          <w:kern w:val="0"/>
          <w:szCs w:val="28"/>
        </w:rPr>
      </w:pPr>
      <w:r w:rsidRPr="005910CA">
        <w:rPr>
          <w:rFonts w:eastAsia="宋体"/>
          <w:kern w:val="0"/>
          <w:szCs w:val="28"/>
        </w:rPr>
        <w:t>实施例三</w:t>
      </w:r>
    </w:p>
    <w:p w14:paraId="1669C948" w14:textId="06126E3F" w:rsidR="00656FB0" w:rsidRPr="005910CA" w:rsidRDefault="00656FB0" w:rsidP="00BB3E9C">
      <w:pPr>
        <w:spacing w:line="360" w:lineRule="auto"/>
        <w:ind w:firstLine="560"/>
        <w:rPr>
          <w:rFonts w:eastAsia="宋体" w:cs="Times New Roman"/>
          <w:szCs w:val="28"/>
        </w:rPr>
      </w:pPr>
      <w:r w:rsidRPr="005910CA">
        <w:rPr>
          <w:rFonts w:eastAsia="宋体" w:cs="Times New Roman" w:hint="eastAsia"/>
          <w:szCs w:val="28"/>
        </w:rPr>
        <w:t>本实施例在实施例二的基础上，提供了步骤</w:t>
      </w:r>
      <w:r w:rsidR="00CE37B7" w:rsidRPr="005910CA">
        <w:rPr>
          <w:rFonts w:eastAsia="宋体" w:cs="Times New Roman" w:hint="eastAsia"/>
          <w:szCs w:val="28"/>
        </w:rPr>
        <w:t>S</w:t>
      </w:r>
      <w:r w:rsidRPr="005910CA">
        <w:rPr>
          <w:rFonts w:eastAsia="宋体" w:cs="Times New Roman"/>
          <w:szCs w:val="28"/>
        </w:rPr>
        <w:t>26</w:t>
      </w:r>
      <w:r w:rsidRPr="005910CA">
        <w:rPr>
          <w:rFonts w:eastAsia="宋体" w:cs="Times New Roman" w:hint="eastAsia"/>
          <w:szCs w:val="28"/>
        </w:rPr>
        <w:t>0</w:t>
      </w:r>
      <w:r w:rsidRPr="005910CA">
        <w:rPr>
          <w:rFonts w:eastAsia="宋体" w:cs="Times New Roman" w:hint="eastAsia"/>
          <w:szCs w:val="28"/>
        </w:rPr>
        <w:t>的优选实施方式</w:t>
      </w:r>
      <w:r w:rsidRPr="005910CA">
        <w:rPr>
          <w:rFonts w:eastAsia="宋体" w:cs="Times New Roman" w:hint="eastAsia"/>
          <w:kern w:val="0"/>
          <w:szCs w:val="28"/>
        </w:rPr>
        <w:t>。</w:t>
      </w:r>
      <w:r w:rsidRPr="005910CA">
        <w:rPr>
          <w:rFonts w:eastAsia="宋体" w:cs="Times New Roman"/>
          <w:szCs w:val="28"/>
        </w:rPr>
        <w:t>图</w:t>
      </w:r>
      <w:r w:rsidRPr="005910CA">
        <w:rPr>
          <w:rFonts w:eastAsia="宋体" w:cs="Times New Roman"/>
          <w:szCs w:val="28"/>
        </w:rPr>
        <w:t>3</w:t>
      </w:r>
      <w:r w:rsidRPr="005910CA">
        <w:rPr>
          <w:rFonts w:eastAsia="宋体" w:cs="Times New Roman" w:hint="eastAsia"/>
          <w:szCs w:val="28"/>
        </w:rPr>
        <w:t>是</w:t>
      </w:r>
      <w:r w:rsidRPr="005910CA">
        <w:rPr>
          <w:rFonts w:eastAsia="宋体" w:cs="Times New Roman"/>
          <w:szCs w:val="28"/>
        </w:rPr>
        <w:t>本发明实施例</w:t>
      </w:r>
      <w:r w:rsidRPr="005910CA">
        <w:rPr>
          <w:rFonts w:eastAsia="宋体" w:cs="Times New Roman" w:hint="eastAsia"/>
          <w:szCs w:val="28"/>
        </w:rPr>
        <w:t>三</w:t>
      </w:r>
      <w:r w:rsidRPr="005910CA">
        <w:rPr>
          <w:rFonts w:eastAsia="宋体" w:cs="Times New Roman"/>
          <w:szCs w:val="28"/>
        </w:rPr>
        <w:t>提供的</w:t>
      </w:r>
      <w:r w:rsidRPr="005910CA">
        <w:rPr>
          <w:rFonts w:eastAsia="宋体" w:hint="eastAsia"/>
          <w:kern w:val="0"/>
          <w:szCs w:val="28"/>
        </w:rPr>
        <w:t>应用协议报文的自动化解析方法</w:t>
      </w:r>
      <w:r w:rsidRPr="005910CA">
        <w:rPr>
          <w:rFonts w:eastAsia="宋体" w:cs="Times New Roman" w:hint="eastAsia"/>
          <w:szCs w:val="28"/>
        </w:rPr>
        <w:t>的</w:t>
      </w:r>
      <w:r w:rsidRPr="005910CA">
        <w:rPr>
          <w:rFonts w:eastAsia="宋体" w:cs="Times New Roman"/>
          <w:szCs w:val="28"/>
        </w:rPr>
        <w:t>流程图，如图</w:t>
      </w:r>
      <w:r w:rsidRPr="005910CA">
        <w:rPr>
          <w:rFonts w:eastAsia="宋体" w:cs="Times New Roman"/>
          <w:szCs w:val="28"/>
        </w:rPr>
        <w:t>3</w:t>
      </w:r>
      <w:r w:rsidRPr="005910CA">
        <w:rPr>
          <w:rFonts w:eastAsia="宋体" w:cs="Times New Roman"/>
          <w:szCs w:val="28"/>
        </w:rPr>
        <w:t>所示，</w:t>
      </w:r>
      <w:r w:rsidRPr="005910CA">
        <w:rPr>
          <w:rFonts w:eastAsia="宋体" w:cs="Times New Roman" w:hint="eastAsia"/>
          <w:szCs w:val="28"/>
        </w:rPr>
        <w:t>该</w:t>
      </w:r>
      <w:r w:rsidRPr="005910CA">
        <w:rPr>
          <w:rFonts w:eastAsia="宋体" w:cs="Times New Roman"/>
          <w:szCs w:val="28"/>
        </w:rPr>
        <w:t>方法包括：</w:t>
      </w:r>
    </w:p>
    <w:p w14:paraId="35BF6DB9" w14:textId="6B435E02" w:rsidR="00656FB0" w:rsidRPr="005910CA" w:rsidRDefault="00763545" w:rsidP="00656FB0">
      <w:pPr>
        <w:spacing w:line="360" w:lineRule="auto"/>
        <w:ind w:firstLine="560"/>
        <w:rPr>
          <w:rFonts w:eastAsia="宋体"/>
          <w:szCs w:val="28"/>
        </w:rPr>
      </w:pPr>
      <w:r w:rsidRPr="005910CA">
        <w:rPr>
          <w:rFonts w:eastAsia="宋体" w:hint="eastAsia"/>
          <w:szCs w:val="28"/>
        </w:rPr>
        <w:t>S</w:t>
      </w:r>
      <w:r w:rsidR="001651CC" w:rsidRPr="005910CA">
        <w:rPr>
          <w:rFonts w:eastAsia="宋体"/>
          <w:szCs w:val="28"/>
        </w:rPr>
        <w:t>3</w:t>
      </w:r>
      <w:r w:rsidR="00656FB0" w:rsidRPr="005910CA">
        <w:rPr>
          <w:rFonts w:eastAsia="宋体" w:hint="eastAsia"/>
          <w:szCs w:val="28"/>
        </w:rPr>
        <w:t>10</w:t>
      </w:r>
      <w:r w:rsidR="00656FB0" w:rsidRPr="005910CA">
        <w:rPr>
          <w:rFonts w:eastAsia="宋体" w:hint="eastAsia"/>
          <w:szCs w:val="28"/>
        </w:rPr>
        <w:t>、</w:t>
      </w:r>
      <w:r w:rsidR="00656FB0" w:rsidRPr="005910CA">
        <w:rPr>
          <w:rFonts w:eastAsia="宋体" w:hint="eastAsia"/>
          <w:kern w:val="0"/>
          <w:szCs w:val="28"/>
        </w:rPr>
        <w:t>根据应用协议报文的协议规则添加模板文件，其中模板文件是利用预设脚本语言编辑的具有逻辑性的报文解析模板</w:t>
      </w:r>
      <w:r w:rsidR="00656FB0" w:rsidRPr="005910CA">
        <w:rPr>
          <w:rFonts w:eastAsia="宋体" w:hint="eastAsia"/>
          <w:szCs w:val="28"/>
        </w:rPr>
        <w:t>。</w:t>
      </w:r>
    </w:p>
    <w:p w14:paraId="0BE12D79" w14:textId="2CD9DBBF"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hint="eastAsia"/>
          <w:szCs w:val="28"/>
        </w:rPr>
        <w:t>20</w:t>
      </w:r>
      <w:r w:rsidR="00656FB0" w:rsidRPr="005910CA">
        <w:rPr>
          <w:rFonts w:eastAsia="宋体" w:hint="eastAsia"/>
          <w:szCs w:val="28"/>
        </w:rPr>
        <w:t>、</w:t>
      </w:r>
      <w:r w:rsidR="00656FB0" w:rsidRPr="005910CA">
        <w:rPr>
          <w:rFonts w:eastAsia="宋体" w:hint="eastAsia"/>
          <w:kern w:val="0"/>
          <w:szCs w:val="28"/>
        </w:rPr>
        <w:t>对各模板文件进行编译处理，生成与各模板文件相对应的各模板解析类。</w:t>
      </w:r>
    </w:p>
    <w:p w14:paraId="700C2391" w14:textId="11E4413F"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3</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对目标应用协议报文的头部进行解析，得到</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w:t>
      </w:r>
    </w:p>
    <w:p w14:paraId="188A6BB1" w14:textId="4E9A3173"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4</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将解析出的</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三元组与各模板匹配单元中的匹配信息进行模板匹配。</w:t>
      </w:r>
    </w:p>
    <w:p w14:paraId="5D60585A" w14:textId="0BE8B0FC" w:rsidR="00656FB0" w:rsidRPr="005910CA" w:rsidRDefault="00763545" w:rsidP="00656FB0">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lastRenderedPageBreak/>
        <w:t>S</w:t>
      </w:r>
      <w:r w:rsidR="001651CC" w:rsidRPr="005910CA">
        <w:rPr>
          <w:rFonts w:eastAsia="宋体"/>
          <w:szCs w:val="28"/>
        </w:rPr>
        <w:t>3</w:t>
      </w:r>
      <w:r w:rsidR="00656FB0" w:rsidRPr="005910CA">
        <w:rPr>
          <w:rFonts w:eastAsia="宋体"/>
          <w:szCs w:val="28"/>
        </w:rPr>
        <w:t>5</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如果存在与</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三元组匹配的第一模板解析类，获取目标应用协议报文中</w:t>
      </w:r>
      <w:r w:rsidR="00656FB0" w:rsidRPr="005910CA">
        <w:rPr>
          <w:rFonts w:eastAsia="宋体" w:hint="eastAsia"/>
          <w:kern w:val="0"/>
          <w:szCs w:val="28"/>
        </w:rPr>
        <w:t>HEAD</w:t>
      </w:r>
      <w:r w:rsidR="00656FB0" w:rsidRPr="005910CA">
        <w:rPr>
          <w:rFonts w:eastAsia="宋体" w:hint="eastAsia"/>
          <w:kern w:val="0"/>
          <w:szCs w:val="28"/>
        </w:rPr>
        <w:t>和</w:t>
      </w:r>
      <w:r w:rsidR="00656FB0" w:rsidRPr="005910CA">
        <w:rPr>
          <w:rFonts w:eastAsia="宋体" w:hint="eastAsia"/>
          <w:kern w:val="0"/>
          <w:szCs w:val="28"/>
        </w:rPr>
        <w:t>BODY</w:t>
      </w:r>
      <w:r w:rsidR="00656FB0" w:rsidRPr="005910CA">
        <w:rPr>
          <w:rFonts w:eastAsia="宋体" w:hint="eastAsia"/>
          <w:kern w:val="0"/>
          <w:szCs w:val="28"/>
        </w:rPr>
        <w:t>的指定内容；</w:t>
      </w:r>
    </w:p>
    <w:p w14:paraId="542A53EE" w14:textId="36A9BBEF"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6</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将指定内容与第一模板解析类的模板校验单元中的校验信息进行匹配校验，</w:t>
      </w:r>
      <w:r w:rsidR="001651CC" w:rsidRPr="005910CA">
        <w:rPr>
          <w:rFonts w:eastAsia="宋体" w:hint="eastAsia"/>
          <w:kern w:val="0"/>
          <w:szCs w:val="28"/>
        </w:rPr>
        <w:t>利用</w:t>
      </w:r>
      <w:r w:rsidR="00010DA6" w:rsidRPr="005910CA">
        <w:rPr>
          <w:rFonts w:eastAsia="宋体" w:hint="eastAsia"/>
          <w:kern w:val="0"/>
          <w:szCs w:val="28"/>
        </w:rPr>
        <w:t>校验成功的</w:t>
      </w:r>
      <w:r w:rsidR="001651CC" w:rsidRPr="005910CA">
        <w:rPr>
          <w:rFonts w:eastAsia="宋体" w:hint="eastAsia"/>
          <w:kern w:val="0"/>
          <w:szCs w:val="28"/>
        </w:rPr>
        <w:t>第一模板解析类的字段提取单元，调用指定解码接口对目标应用协议报文进行字段提取</w:t>
      </w:r>
      <w:r w:rsidR="00656FB0" w:rsidRPr="005910CA">
        <w:rPr>
          <w:rFonts w:eastAsia="宋体" w:hint="eastAsia"/>
          <w:kern w:val="0"/>
          <w:szCs w:val="28"/>
        </w:rPr>
        <w:t>。</w:t>
      </w:r>
    </w:p>
    <w:p w14:paraId="6BF00AC3" w14:textId="0BB3001C" w:rsidR="001651CC" w:rsidRPr="005910CA" w:rsidRDefault="001651CC" w:rsidP="00656FB0">
      <w:pPr>
        <w:spacing w:line="360" w:lineRule="auto"/>
        <w:ind w:firstLine="560"/>
        <w:rPr>
          <w:rFonts w:eastAsia="宋体"/>
          <w:kern w:val="0"/>
          <w:szCs w:val="28"/>
        </w:rPr>
      </w:pPr>
      <w:r w:rsidRPr="005910CA">
        <w:rPr>
          <w:rFonts w:eastAsia="宋体"/>
          <w:kern w:val="0"/>
          <w:szCs w:val="28"/>
        </w:rPr>
        <w:t>本实施例中</w:t>
      </w:r>
      <w:r w:rsidRPr="005910CA">
        <w:rPr>
          <w:rFonts w:eastAsia="宋体" w:hint="eastAsia"/>
          <w:kern w:val="0"/>
          <w:szCs w:val="28"/>
        </w:rPr>
        <w:t>，</w:t>
      </w:r>
      <w:r w:rsidR="00A36D66" w:rsidRPr="005910CA">
        <w:rPr>
          <w:rFonts w:eastAsia="宋体" w:hint="eastAsia"/>
          <w:kern w:val="0"/>
          <w:szCs w:val="28"/>
        </w:rPr>
        <w:t>在唯一确定了能够对目标应用协议报文进行解析的第一模板解析类后，可以利用第一模板解析类中的字段提取单元</w:t>
      </w:r>
      <w:r w:rsidR="001D448B" w:rsidRPr="005910CA">
        <w:rPr>
          <w:rFonts w:eastAsia="宋体" w:hint="eastAsia"/>
          <w:kern w:val="0"/>
          <w:szCs w:val="28"/>
        </w:rPr>
        <w:t>对目标应用协议报文中的字段进行提取。</w:t>
      </w:r>
    </w:p>
    <w:p w14:paraId="51495322" w14:textId="2BBFA9C9" w:rsidR="007E3F19" w:rsidRPr="005910CA" w:rsidRDefault="00A509D2" w:rsidP="00656FB0">
      <w:pPr>
        <w:spacing w:line="360" w:lineRule="auto"/>
        <w:ind w:firstLine="560"/>
        <w:rPr>
          <w:rFonts w:eastAsia="宋体"/>
          <w:kern w:val="0"/>
          <w:szCs w:val="28"/>
        </w:rPr>
      </w:pPr>
      <w:r w:rsidRPr="005910CA">
        <w:rPr>
          <w:rFonts w:eastAsia="宋体" w:hint="eastAsia"/>
          <w:kern w:val="0"/>
          <w:szCs w:val="28"/>
        </w:rPr>
        <w:t>本实施例中，字段提取单元中包括</w:t>
      </w:r>
      <w:r w:rsidR="00E766A3" w:rsidRPr="005910CA">
        <w:rPr>
          <w:rFonts w:eastAsia="宋体" w:hint="eastAsia"/>
          <w:kern w:val="0"/>
          <w:szCs w:val="28"/>
        </w:rPr>
        <w:t>字段提取的原始数据来源、</w:t>
      </w:r>
      <w:r w:rsidRPr="005910CA">
        <w:rPr>
          <w:rFonts w:eastAsia="宋体" w:hint="eastAsia"/>
          <w:kern w:val="0"/>
          <w:szCs w:val="28"/>
        </w:rPr>
        <w:t>字段提取方式</w:t>
      </w:r>
      <w:r w:rsidR="00D42655" w:rsidRPr="005910CA">
        <w:rPr>
          <w:rFonts w:eastAsia="宋体" w:hint="eastAsia"/>
          <w:kern w:val="0"/>
          <w:szCs w:val="28"/>
        </w:rPr>
        <w:t>、</w:t>
      </w:r>
      <w:r w:rsidRPr="005910CA">
        <w:rPr>
          <w:rFonts w:eastAsia="宋体" w:hint="eastAsia"/>
          <w:kern w:val="0"/>
          <w:szCs w:val="28"/>
        </w:rPr>
        <w:t>提取</w:t>
      </w:r>
      <w:r w:rsidR="00E50FBE" w:rsidRPr="005910CA">
        <w:rPr>
          <w:rFonts w:eastAsia="宋体" w:hint="eastAsia"/>
          <w:kern w:val="0"/>
          <w:szCs w:val="28"/>
        </w:rPr>
        <w:t>字段</w:t>
      </w:r>
      <w:r w:rsidRPr="005910CA">
        <w:rPr>
          <w:rFonts w:eastAsia="宋体" w:hint="eastAsia"/>
          <w:kern w:val="0"/>
          <w:szCs w:val="28"/>
        </w:rPr>
        <w:t>内容</w:t>
      </w:r>
      <w:r w:rsidR="00D42655" w:rsidRPr="005910CA">
        <w:rPr>
          <w:rFonts w:eastAsia="宋体" w:hint="eastAsia"/>
          <w:kern w:val="0"/>
          <w:szCs w:val="28"/>
        </w:rPr>
        <w:t>、</w:t>
      </w:r>
      <w:r w:rsidR="00E50FBE" w:rsidRPr="005910CA">
        <w:rPr>
          <w:rFonts w:eastAsia="宋体" w:hint="eastAsia"/>
          <w:kern w:val="0"/>
          <w:szCs w:val="28"/>
        </w:rPr>
        <w:t>字段</w:t>
      </w:r>
      <w:r w:rsidRPr="005910CA">
        <w:rPr>
          <w:rFonts w:eastAsia="宋体" w:hint="eastAsia"/>
          <w:kern w:val="0"/>
          <w:szCs w:val="28"/>
        </w:rPr>
        <w:t>提取位置、</w:t>
      </w:r>
      <w:r w:rsidR="00E50FBE" w:rsidRPr="005910CA">
        <w:rPr>
          <w:rFonts w:eastAsia="宋体" w:hint="eastAsia"/>
          <w:kern w:val="0"/>
          <w:szCs w:val="28"/>
        </w:rPr>
        <w:t>字段</w:t>
      </w:r>
      <w:r w:rsidRPr="005910CA">
        <w:rPr>
          <w:rFonts w:eastAsia="宋体" w:hint="eastAsia"/>
          <w:kern w:val="0"/>
          <w:szCs w:val="28"/>
        </w:rPr>
        <w:t>提取前的预处理以及</w:t>
      </w:r>
      <w:r w:rsidR="00E50FBE" w:rsidRPr="005910CA">
        <w:rPr>
          <w:rFonts w:eastAsia="宋体" w:hint="eastAsia"/>
          <w:kern w:val="0"/>
          <w:szCs w:val="28"/>
        </w:rPr>
        <w:t>字段</w:t>
      </w:r>
      <w:r w:rsidRPr="005910CA">
        <w:rPr>
          <w:rFonts w:eastAsia="宋体" w:hint="eastAsia"/>
          <w:kern w:val="0"/>
          <w:szCs w:val="28"/>
        </w:rPr>
        <w:t>提取后的后续</w:t>
      </w:r>
      <w:r w:rsidR="009D3301" w:rsidRPr="005910CA">
        <w:rPr>
          <w:rFonts w:eastAsia="宋体" w:hint="eastAsia"/>
          <w:kern w:val="0"/>
          <w:szCs w:val="28"/>
        </w:rPr>
        <w:t>处理</w:t>
      </w:r>
      <w:r w:rsidRPr="005910CA">
        <w:rPr>
          <w:rFonts w:eastAsia="宋体" w:hint="eastAsia"/>
          <w:kern w:val="0"/>
          <w:szCs w:val="28"/>
        </w:rPr>
        <w:t>等内容</w:t>
      </w:r>
      <w:r w:rsidR="00C9135A" w:rsidRPr="005910CA">
        <w:rPr>
          <w:rFonts w:eastAsia="宋体" w:hint="eastAsia"/>
          <w:kern w:val="0"/>
          <w:szCs w:val="28"/>
        </w:rPr>
        <w:t>。</w:t>
      </w:r>
      <w:r w:rsidR="00E766A3" w:rsidRPr="005910CA">
        <w:rPr>
          <w:rFonts w:eastAsia="宋体" w:hint="eastAsia"/>
          <w:kern w:val="0"/>
          <w:szCs w:val="28"/>
        </w:rPr>
        <w:t>其中，字段提取的原始数据来源可以是</w:t>
      </w:r>
      <w:r w:rsidR="00C9135A" w:rsidRPr="005910CA">
        <w:rPr>
          <w:rFonts w:eastAsia="宋体" w:hint="eastAsia"/>
          <w:kern w:val="0"/>
          <w:szCs w:val="28"/>
        </w:rPr>
        <w:t>HEAD</w:t>
      </w:r>
      <w:r w:rsidR="00C9135A" w:rsidRPr="005910CA">
        <w:rPr>
          <w:rFonts w:eastAsia="宋体" w:hint="eastAsia"/>
          <w:kern w:val="0"/>
          <w:szCs w:val="28"/>
        </w:rPr>
        <w:t>部分，可以是</w:t>
      </w:r>
      <w:r w:rsidR="00C9135A" w:rsidRPr="005910CA">
        <w:rPr>
          <w:rFonts w:eastAsia="宋体" w:hint="eastAsia"/>
          <w:kern w:val="0"/>
          <w:szCs w:val="28"/>
        </w:rPr>
        <w:t>BODY</w:t>
      </w:r>
      <w:r w:rsidR="00C9135A" w:rsidRPr="005910CA">
        <w:rPr>
          <w:rFonts w:eastAsia="宋体" w:hint="eastAsia"/>
          <w:kern w:val="0"/>
          <w:szCs w:val="28"/>
        </w:rPr>
        <w:t>部分，还可以是某个已经提取过的模板字段；字段提取方式可以包括</w:t>
      </w:r>
      <w:r w:rsidR="00C9135A" w:rsidRPr="005910CA">
        <w:rPr>
          <w:rFonts w:eastAsia="宋体" w:hint="eastAsia"/>
          <w:kern w:val="0"/>
          <w:szCs w:val="28"/>
        </w:rPr>
        <w:t>START-END</w:t>
      </w:r>
      <w:r w:rsidR="00A97E4C" w:rsidRPr="005910CA">
        <w:rPr>
          <w:rFonts w:eastAsia="宋体" w:hint="eastAsia"/>
          <w:kern w:val="0"/>
          <w:szCs w:val="28"/>
        </w:rPr>
        <w:t>、</w:t>
      </w:r>
      <w:r w:rsidR="00C9135A" w:rsidRPr="005910CA">
        <w:rPr>
          <w:rFonts w:eastAsia="宋体" w:hint="eastAsia"/>
          <w:kern w:val="0"/>
          <w:szCs w:val="28"/>
        </w:rPr>
        <w:t>MIME</w:t>
      </w:r>
      <w:r w:rsidR="00A97E4C" w:rsidRPr="005910CA">
        <w:rPr>
          <w:rFonts w:eastAsia="宋体" w:hint="eastAsia"/>
          <w:kern w:val="0"/>
          <w:szCs w:val="28"/>
        </w:rPr>
        <w:t>（多用途互联网邮件扩展类型，</w:t>
      </w:r>
      <w:r w:rsidR="00A97E4C" w:rsidRPr="005910CA">
        <w:rPr>
          <w:rFonts w:eastAsia="宋体"/>
          <w:kern w:val="0"/>
          <w:szCs w:val="28"/>
        </w:rPr>
        <w:t>Multipurpose Internet Mail Extensions</w:t>
      </w:r>
      <w:r w:rsidR="00A97E4C" w:rsidRPr="005910CA">
        <w:rPr>
          <w:rFonts w:eastAsia="宋体" w:hint="eastAsia"/>
          <w:kern w:val="0"/>
          <w:szCs w:val="28"/>
        </w:rPr>
        <w:t>）、</w:t>
      </w:r>
      <w:r w:rsidR="00C9135A" w:rsidRPr="005910CA">
        <w:rPr>
          <w:rFonts w:eastAsia="宋体" w:hint="eastAsia"/>
          <w:kern w:val="0"/>
          <w:szCs w:val="28"/>
        </w:rPr>
        <w:t>JSON</w:t>
      </w:r>
      <w:r w:rsidR="00A97E4C" w:rsidRPr="005910CA">
        <w:rPr>
          <w:rFonts w:eastAsia="宋体" w:hint="eastAsia"/>
          <w:kern w:val="0"/>
          <w:szCs w:val="28"/>
        </w:rPr>
        <w:t>（</w:t>
      </w:r>
      <w:r w:rsidR="00216B5D" w:rsidRPr="005910CA">
        <w:rPr>
          <w:rFonts w:eastAsia="宋体" w:hint="eastAsia"/>
          <w:kern w:val="0"/>
          <w:szCs w:val="28"/>
        </w:rPr>
        <w:t>JS</w:t>
      </w:r>
      <w:r w:rsidR="00216B5D" w:rsidRPr="005910CA">
        <w:rPr>
          <w:rFonts w:eastAsia="宋体" w:hint="eastAsia"/>
          <w:kern w:val="0"/>
          <w:szCs w:val="28"/>
        </w:rPr>
        <w:t>对象标记语言，</w:t>
      </w:r>
      <w:r w:rsidR="00216B5D" w:rsidRPr="005910CA">
        <w:rPr>
          <w:rFonts w:eastAsia="宋体"/>
          <w:kern w:val="0"/>
          <w:szCs w:val="28"/>
        </w:rPr>
        <w:t>JavaScript Object Notation</w:t>
      </w:r>
      <w:r w:rsidR="00A97E4C" w:rsidRPr="005910CA">
        <w:rPr>
          <w:rFonts w:eastAsia="宋体" w:hint="eastAsia"/>
          <w:kern w:val="0"/>
          <w:szCs w:val="28"/>
        </w:rPr>
        <w:t>）和</w:t>
      </w:r>
      <w:r w:rsidR="00C9135A" w:rsidRPr="005910CA">
        <w:rPr>
          <w:rFonts w:eastAsia="宋体" w:hint="eastAsia"/>
          <w:kern w:val="0"/>
          <w:szCs w:val="28"/>
        </w:rPr>
        <w:t>URL</w:t>
      </w:r>
      <w:r w:rsidR="00C9135A" w:rsidRPr="005910CA">
        <w:rPr>
          <w:rFonts w:eastAsia="宋体" w:hint="eastAsia"/>
          <w:kern w:val="0"/>
          <w:szCs w:val="28"/>
        </w:rPr>
        <w:t>四种类型；</w:t>
      </w:r>
      <w:r w:rsidR="00676D8B" w:rsidRPr="005910CA">
        <w:rPr>
          <w:rFonts w:eastAsia="宋体" w:hint="eastAsia"/>
          <w:kern w:val="0"/>
          <w:szCs w:val="28"/>
        </w:rPr>
        <w:t>字</w:t>
      </w:r>
      <w:r w:rsidR="00C9135A" w:rsidRPr="005910CA">
        <w:rPr>
          <w:rFonts w:eastAsia="宋体" w:hint="eastAsia"/>
          <w:kern w:val="0"/>
          <w:szCs w:val="28"/>
        </w:rPr>
        <w:t>段提取前的预处理以及字段提取后的后续</w:t>
      </w:r>
      <w:r w:rsidR="009D3301" w:rsidRPr="005910CA">
        <w:rPr>
          <w:rFonts w:eastAsia="宋体" w:hint="eastAsia"/>
          <w:kern w:val="0"/>
          <w:szCs w:val="28"/>
        </w:rPr>
        <w:t>处理</w:t>
      </w:r>
      <w:r w:rsidR="00C9135A" w:rsidRPr="005910CA">
        <w:rPr>
          <w:rFonts w:eastAsia="宋体" w:hint="eastAsia"/>
          <w:kern w:val="0"/>
          <w:szCs w:val="28"/>
        </w:rPr>
        <w:t>可以是</w:t>
      </w:r>
      <w:proofErr w:type="spellStart"/>
      <w:r w:rsidR="00C9135A" w:rsidRPr="005910CA">
        <w:rPr>
          <w:rFonts w:eastAsia="宋体" w:hint="eastAsia"/>
          <w:kern w:val="0"/>
          <w:szCs w:val="28"/>
        </w:rPr>
        <w:t>gzip</w:t>
      </w:r>
      <w:proofErr w:type="spellEnd"/>
      <w:r w:rsidR="00C9135A" w:rsidRPr="005910CA">
        <w:rPr>
          <w:rFonts w:eastAsia="宋体" w:hint="eastAsia"/>
          <w:kern w:val="0"/>
          <w:szCs w:val="28"/>
        </w:rPr>
        <w:t>解压或内容替换等</w:t>
      </w:r>
      <w:r w:rsidR="00E50FBE" w:rsidRPr="005910CA">
        <w:rPr>
          <w:rFonts w:eastAsia="宋体" w:hint="eastAsia"/>
          <w:kern w:val="0"/>
          <w:szCs w:val="28"/>
        </w:rPr>
        <w:t>。</w:t>
      </w:r>
    </w:p>
    <w:p w14:paraId="706DE6EC" w14:textId="614D018B" w:rsidR="00A509D2" w:rsidRPr="005910CA" w:rsidRDefault="00E50FBE" w:rsidP="00656FB0">
      <w:pPr>
        <w:spacing w:line="360" w:lineRule="auto"/>
        <w:ind w:firstLine="560"/>
        <w:rPr>
          <w:rFonts w:eastAsia="宋体"/>
          <w:kern w:val="0"/>
          <w:szCs w:val="28"/>
        </w:rPr>
      </w:pPr>
      <w:r w:rsidRPr="005910CA">
        <w:rPr>
          <w:rFonts w:eastAsia="宋体" w:hint="eastAsia"/>
          <w:kern w:val="0"/>
          <w:szCs w:val="28"/>
        </w:rPr>
        <w:t>根据字段提取单元描述的上述内容，调用基础解码库中预先保存的与提取内容相对应的解码接口，对应用协议报文进行相应的字段提取。</w:t>
      </w:r>
      <w:r w:rsidR="007E3F19" w:rsidRPr="005910CA">
        <w:rPr>
          <w:rFonts w:eastAsia="宋体" w:hint="eastAsia"/>
          <w:kern w:val="0"/>
          <w:szCs w:val="28"/>
        </w:rPr>
        <w:t>本实施例中，基础解码</w:t>
      </w:r>
      <w:r w:rsidR="00E766A3" w:rsidRPr="005910CA">
        <w:rPr>
          <w:rFonts w:eastAsia="宋体" w:hint="eastAsia"/>
          <w:kern w:val="0"/>
          <w:szCs w:val="28"/>
        </w:rPr>
        <w:t>库，</w:t>
      </w:r>
      <w:r w:rsidR="009D3301" w:rsidRPr="005910CA">
        <w:rPr>
          <w:rFonts w:eastAsia="宋体" w:hint="eastAsia"/>
          <w:kern w:val="0"/>
          <w:szCs w:val="28"/>
        </w:rPr>
        <w:t>包括各种基础的解码接口，例如可以是</w:t>
      </w:r>
      <w:r w:rsidR="00E766A3" w:rsidRPr="005910CA">
        <w:rPr>
          <w:rFonts w:eastAsia="宋体" w:hint="eastAsia"/>
          <w:kern w:val="0"/>
          <w:szCs w:val="28"/>
        </w:rPr>
        <w:t>START-END</w:t>
      </w:r>
      <w:r w:rsidR="00E766A3" w:rsidRPr="005910CA">
        <w:rPr>
          <w:rFonts w:eastAsia="宋体" w:hint="eastAsia"/>
          <w:kern w:val="0"/>
          <w:szCs w:val="28"/>
        </w:rPr>
        <w:t>、</w:t>
      </w:r>
      <w:r w:rsidR="00E766A3" w:rsidRPr="005910CA">
        <w:rPr>
          <w:rFonts w:eastAsia="宋体" w:hint="eastAsia"/>
          <w:kern w:val="0"/>
          <w:szCs w:val="28"/>
        </w:rPr>
        <w:t>MIME</w:t>
      </w:r>
      <w:r w:rsidR="00E766A3" w:rsidRPr="005910CA">
        <w:rPr>
          <w:rFonts w:eastAsia="宋体" w:hint="eastAsia"/>
          <w:kern w:val="0"/>
          <w:szCs w:val="28"/>
        </w:rPr>
        <w:t>、</w:t>
      </w:r>
      <w:r w:rsidR="00E766A3" w:rsidRPr="005910CA">
        <w:rPr>
          <w:rFonts w:eastAsia="宋体" w:hint="eastAsia"/>
          <w:kern w:val="0"/>
          <w:szCs w:val="28"/>
        </w:rPr>
        <w:t>URL</w:t>
      </w:r>
      <w:r w:rsidR="00E766A3" w:rsidRPr="005910CA">
        <w:rPr>
          <w:rFonts w:eastAsia="宋体" w:hint="eastAsia"/>
          <w:kern w:val="0"/>
          <w:szCs w:val="28"/>
        </w:rPr>
        <w:t>、</w:t>
      </w:r>
      <w:r w:rsidR="00E766A3" w:rsidRPr="005910CA">
        <w:rPr>
          <w:rFonts w:eastAsia="宋体" w:hint="eastAsia"/>
          <w:kern w:val="0"/>
          <w:szCs w:val="28"/>
        </w:rPr>
        <w:t>JSON</w:t>
      </w:r>
      <w:r w:rsidR="009D3301" w:rsidRPr="005910CA">
        <w:rPr>
          <w:rFonts w:eastAsia="宋体" w:hint="eastAsia"/>
          <w:kern w:val="0"/>
          <w:szCs w:val="28"/>
        </w:rPr>
        <w:t>格式等各种字段提取接口，也可以是</w:t>
      </w:r>
      <w:r w:rsidR="00E766A3" w:rsidRPr="005910CA">
        <w:rPr>
          <w:rFonts w:eastAsia="宋体" w:hint="eastAsia"/>
          <w:kern w:val="0"/>
          <w:szCs w:val="28"/>
        </w:rPr>
        <w:t>HAS</w:t>
      </w:r>
      <w:r w:rsidR="00E766A3" w:rsidRPr="005910CA">
        <w:rPr>
          <w:rFonts w:eastAsia="宋体" w:hint="eastAsia"/>
          <w:kern w:val="0"/>
          <w:szCs w:val="28"/>
        </w:rPr>
        <w:t>，</w:t>
      </w:r>
      <w:r w:rsidR="00E766A3" w:rsidRPr="005910CA">
        <w:rPr>
          <w:rFonts w:eastAsia="宋体" w:hint="eastAsia"/>
          <w:kern w:val="0"/>
          <w:szCs w:val="28"/>
        </w:rPr>
        <w:t>UNHAS</w:t>
      </w:r>
      <w:r w:rsidR="00E766A3" w:rsidRPr="005910CA">
        <w:rPr>
          <w:rFonts w:eastAsia="宋体" w:hint="eastAsia"/>
          <w:kern w:val="0"/>
          <w:szCs w:val="28"/>
        </w:rPr>
        <w:t>，</w:t>
      </w:r>
      <w:r w:rsidR="00E766A3" w:rsidRPr="005910CA">
        <w:rPr>
          <w:rFonts w:eastAsia="宋体" w:hint="eastAsia"/>
          <w:kern w:val="0"/>
          <w:szCs w:val="28"/>
        </w:rPr>
        <w:t>UNZIP</w:t>
      </w:r>
      <w:r w:rsidR="009D3301" w:rsidRPr="005910CA">
        <w:rPr>
          <w:rFonts w:eastAsia="宋体" w:hint="eastAsia"/>
          <w:kern w:val="0"/>
          <w:szCs w:val="28"/>
        </w:rPr>
        <w:t>等字段内容提取前的预处理</w:t>
      </w:r>
      <w:r w:rsidR="00E766A3" w:rsidRPr="005910CA">
        <w:rPr>
          <w:rFonts w:eastAsia="宋体" w:hint="eastAsia"/>
          <w:kern w:val="0"/>
          <w:szCs w:val="28"/>
        </w:rPr>
        <w:t>以及提取后的</w:t>
      </w:r>
      <w:r w:rsidR="009D3301" w:rsidRPr="005910CA">
        <w:rPr>
          <w:rFonts w:eastAsia="宋体" w:hint="eastAsia"/>
          <w:kern w:val="0"/>
          <w:szCs w:val="28"/>
        </w:rPr>
        <w:t>后续</w:t>
      </w:r>
      <w:r w:rsidR="00E766A3" w:rsidRPr="005910CA">
        <w:rPr>
          <w:rFonts w:eastAsia="宋体" w:hint="eastAsia"/>
          <w:kern w:val="0"/>
          <w:szCs w:val="28"/>
        </w:rPr>
        <w:t>处理。</w:t>
      </w:r>
      <w:r w:rsidR="009D3301" w:rsidRPr="005910CA">
        <w:rPr>
          <w:rFonts w:eastAsia="宋体" w:hint="eastAsia"/>
          <w:kern w:val="0"/>
          <w:szCs w:val="28"/>
        </w:rPr>
        <w:t>其中，各种基础解码接口统一整理封装在基础解码库中</w:t>
      </w:r>
      <w:r w:rsidR="00E766A3" w:rsidRPr="005910CA">
        <w:rPr>
          <w:rFonts w:eastAsia="宋体" w:hint="eastAsia"/>
          <w:kern w:val="0"/>
          <w:szCs w:val="28"/>
        </w:rPr>
        <w:t>，</w:t>
      </w:r>
      <w:r w:rsidR="009D3301" w:rsidRPr="005910CA">
        <w:rPr>
          <w:rFonts w:eastAsia="宋体" w:hint="eastAsia"/>
          <w:kern w:val="0"/>
          <w:szCs w:val="28"/>
        </w:rPr>
        <w:t>可以</w:t>
      </w:r>
      <w:r w:rsidR="0052414C" w:rsidRPr="005910CA">
        <w:rPr>
          <w:rFonts w:eastAsia="宋体" w:hint="eastAsia"/>
          <w:kern w:val="0"/>
          <w:szCs w:val="28"/>
        </w:rPr>
        <w:t>根据字段提取单元</w:t>
      </w:r>
      <w:r w:rsidR="00E766A3" w:rsidRPr="005910CA">
        <w:rPr>
          <w:rFonts w:eastAsia="宋体" w:hint="eastAsia"/>
          <w:kern w:val="0"/>
          <w:szCs w:val="28"/>
        </w:rPr>
        <w:t>描述的</w:t>
      </w:r>
      <w:r w:rsidR="0052414C" w:rsidRPr="005910CA">
        <w:rPr>
          <w:rFonts w:eastAsia="宋体" w:hint="eastAsia"/>
          <w:kern w:val="0"/>
          <w:szCs w:val="28"/>
        </w:rPr>
        <w:t>字段</w:t>
      </w:r>
      <w:r w:rsidR="00E766A3" w:rsidRPr="005910CA">
        <w:rPr>
          <w:rFonts w:eastAsia="宋体" w:hint="eastAsia"/>
          <w:kern w:val="0"/>
          <w:szCs w:val="28"/>
        </w:rPr>
        <w:t>提取方式调用指</w:t>
      </w:r>
      <w:r w:rsidR="00E766A3" w:rsidRPr="005910CA">
        <w:rPr>
          <w:rFonts w:eastAsia="宋体" w:hint="eastAsia"/>
          <w:kern w:val="0"/>
          <w:szCs w:val="28"/>
        </w:rPr>
        <w:lastRenderedPageBreak/>
        <w:t>定的</w:t>
      </w:r>
      <w:r w:rsidR="0052414C" w:rsidRPr="005910CA">
        <w:rPr>
          <w:rFonts w:eastAsia="宋体" w:hint="eastAsia"/>
          <w:kern w:val="0"/>
          <w:szCs w:val="28"/>
        </w:rPr>
        <w:t>解码</w:t>
      </w:r>
      <w:r w:rsidR="00E766A3" w:rsidRPr="005910CA">
        <w:rPr>
          <w:rFonts w:eastAsia="宋体" w:hint="eastAsia"/>
          <w:kern w:val="0"/>
          <w:szCs w:val="28"/>
        </w:rPr>
        <w:t>接口</w:t>
      </w:r>
      <w:r w:rsidR="0052414C" w:rsidRPr="005910CA">
        <w:rPr>
          <w:rFonts w:eastAsia="宋体" w:hint="eastAsia"/>
          <w:kern w:val="0"/>
          <w:szCs w:val="28"/>
        </w:rPr>
        <w:t>以</w:t>
      </w:r>
      <w:r w:rsidR="00E766A3" w:rsidRPr="005910CA">
        <w:rPr>
          <w:rFonts w:eastAsia="宋体" w:hint="eastAsia"/>
          <w:kern w:val="0"/>
          <w:szCs w:val="28"/>
        </w:rPr>
        <w:t>提取</w:t>
      </w:r>
      <w:r w:rsidR="0052414C" w:rsidRPr="005910CA">
        <w:rPr>
          <w:rFonts w:eastAsia="宋体" w:hint="eastAsia"/>
          <w:kern w:val="0"/>
          <w:szCs w:val="28"/>
        </w:rPr>
        <w:t>相应的内容。</w:t>
      </w:r>
      <w:r w:rsidR="00E766A3" w:rsidRPr="005910CA">
        <w:rPr>
          <w:rFonts w:eastAsia="宋体" w:hint="eastAsia"/>
          <w:kern w:val="0"/>
          <w:szCs w:val="28"/>
        </w:rPr>
        <w:t>对于常见的因为原始数据报文格式发生变化而带来的各种情况，如需要多提取几个字段、字段提取方式发生变化、在字段提取前需要进行预处理、在字段提取后还要增加</w:t>
      </w:r>
      <w:r w:rsidR="0052414C" w:rsidRPr="005910CA">
        <w:rPr>
          <w:rFonts w:eastAsia="宋体" w:hint="eastAsia"/>
          <w:kern w:val="0"/>
          <w:szCs w:val="28"/>
        </w:rPr>
        <w:t>后续</w:t>
      </w:r>
      <w:r w:rsidR="00E766A3" w:rsidRPr="005910CA">
        <w:rPr>
          <w:rFonts w:eastAsia="宋体" w:hint="eastAsia"/>
          <w:kern w:val="0"/>
          <w:szCs w:val="28"/>
        </w:rPr>
        <w:t>处理等，</w:t>
      </w:r>
      <w:r w:rsidR="0052414C" w:rsidRPr="005910CA">
        <w:rPr>
          <w:rFonts w:eastAsia="宋体" w:hint="eastAsia"/>
          <w:kern w:val="0"/>
          <w:szCs w:val="28"/>
        </w:rPr>
        <w:t>都可以</w:t>
      </w:r>
      <w:r w:rsidR="00E766A3" w:rsidRPr="005910CA">
        <w:rPr>
          <w:rFonts w:eastAsia="宋体" w:hint="eastAsia"/>
          <w:kern w:val="0"/>
          <w:szCs w:val="28"/>
        </w:rPr>
        <w:t>直接</w:t>
      </w:r>
      <w:r w:rsidR="0052414C" w:rsidRPr="005910CA">
        <w:rPr>
          <w:rFonts w:eastAsia="宋体" w:hint="eastAsia"/>
          <w:kern w:val="0"/>
          <w:szCs w:val="28"/>
        </w:rPr>
        <w:t>通过修改模板文件来实现字段内容的正确解析</w:t>
      </w:r>
      <w:r w:rsidR="00E766A3" w:rsidRPr="005910CA">
        <w:rPr>
          <w:rFonts w:eastAsia="宋体" w:hint="eastAsia"/>
          <w:kern w:val="0"/>
          <w:szCs w:val="28"/>
        </w:rPr>
        <w:t>。</w:t>
      </w:r>
    </w:p>
    <w:p w14:paraId="15945997" w14:textId="752DCE59" w:rsidR="001651CC"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37</w:t>
      </w:r>
      <w:r w:rsidR="001651CC" w:rsidRPr="005910CA">
        <w:rPr>
          <w:rFonts w:eastAsia="宋体" w:hint="eastAsia"/>
          <w:szCs w:val="28"/>
        </w:rPr>
        <w:t>0</w:t>
      </w:r>
      <w:r w:rsidR="001651CC" w:rsidRPr="005910CA">
        <w:rPr>
          <w:rFonts w:eastAsia="宋体" w:hint="eastAsia"/>
          <w:szCs w:val="28"/>
        </w:rPr>
        <w:t>、</w:t>
      </w:r>
      <w:r w:rsidR="001651CC" w:rsidRPr="005910CA">
        <w:rPr>
          <w:rFonts w:eastAsia="宋体" w:hint="eastAsia"/>
          <w:kern w:val="0"/>
          <w:szCs w:val="28"/>
        </w:rPr>
        <w:t>按照第一模板解析类的数据输出单元中的预设格式，输出提取的字段内容。</w:t>
      </w:r>
    </w:p>
    <w:p w14:paraId="544AE774" w14:textId="4BABF8BC" w:rsidR="00656FB0" w:rsidRPr="005910CA" w:rsidRDefault="001651CC" w:rsidP="00BB3E9C">
      <w:pPr>
        <w:spacing w:line="360" w:lineRule="auto"/>
        <w:ind w:firstLine="560"/>
        <w:rPr>
          <w:rFonts w:eastAsia="宋体"/>
          <w:kern w:val="0"/>
          <w:szCs w:val="28"/>
        </w:rPr>
      </w:pPr>
      <w:r w:rsidRPr="005910CA">
        <w:rPr>
          <w:rFonts w:eastAsia="宋体" w:hint="eastAsia"/>
          <w:kern w:val="0"/>
          <w:szCs w:val="28"/>
        </w:rPr>
        <w:t>本实施例中，</w:t>
      </w:r>
      <w:r w:rsidR="0052414C" w:rsidRPr="005910CA">
        <w:rPr>
          <w:rFonts w:eastAsia="宋体" w:hint="eastAsia"/>
          <w:kern w:val="0"/>
          <w:szCs w:val="28"/>
        </w:rPr>
        <w:t>每个数据输出单元中</w:t>
      </w:r>
      <w:r w:rsidR="00C91FAC" w:rsidRPr="005910CA">
        <w:rPr>
          <w:rFonts w:eastAsia="宋体" w:hint="eastAsia"/>
          <w:kern w:val="0"/>
          <w:szCs w:val="28"/>
        </w:rPr>
        <w:t>都</w:t>
      </w:r>
      <w:r w:rsidR="00D54975" w:rsidRPr="005910CA">
        <w:rPr>
          <w:rFonts w:eastAsia="宋体" w:hint="eastAsia"/>
          <w:kern w:val="0"/>
          <w:szCs w:val="28"/>
        </w:rPr>
        <w:t>描述了对应的模板文件</w:t>
      </w:r>
      <w:r w:rsidR="009C3D89" w:rsidRPr="005910CA">
        <w:rPr>
          <w:rFonts w:eastAsia="宋体" w:hint="eastAsia"/>
          <w:kern w:val="0"/>
          <w:szCs w:val="28"/>
        </w:rPr>
        <w:t>所</w:t>
      </w:r>
      <w:r w:rsidR="00D54975" w:rsidRPr="005910CA">
        <w:rPr>
          <w:rFonts w:eastAsia="宋体" w:hint="eastAsia"/>
          <w:kern w:val="0"/>
          <w:szCs w:val="28"/>
        </w:rPr>
        <w:t>遵循的</w:t>
      </w:r>
      <w:r w:rsidR="009C3D89" w:rsidRPr="005910CA">
        <w:rPr>
          <w:rFonts w:eastAsia="宋体" w:hint="eastAsia"/>
          <w:kern w:val="0"/>
          <w:szCs w:val="28"/>
        </w:rPr>
        <w:t>协议类型，当字段提取单元进行相应的字段提取后，数据输出单元可以根据通用数据集模块定义的对应的协议类型的</w:t>
      </w:r>
      <w:r w:rsidR="00614FFA" w:rsidRPr="005910CA">
        <w:rPr>
          <w:rFonts w:eastAsia="宋体" w:hint="eastAsia"/>
          <w:kern w:val="0"/>
          <w:szCs w:val="28"/>
        </w:rPr>
        <w:t>输出格式，输出提取出的字段内容，以完成对目标应用协议报文的解析。其中，通用数据集模块定义了各个协议类型的协议字段输出格式。</w:t>
      </w:r>
    </w:p>
    <w:p w14:paraId="7881A539" w14:textId="6CB95EB6" w:rsidR="001651CC" w:rsidRPr="005910CA" w:rsidRDefault="00614FFA" w:rsidP="00935890">
      <w:pPr>
        <w:spacing w:line="360" w:lineRule="auto"/>
        <w:ind w:firstLine="560"/>
        <w:rPr>
          <w:rFonts w:eastAsia="宋体"/>
          <w:kern w:val="0"/>
          <w:szCs w:val="28"/>
        </w:rPr>
      </w:pPr>
      <w:r w:rsidRPr="005910CA">
        <w:rPr>
          <w:rFonts w:eastAsia="宋体" w:hint="eastAsia"/>
          <w:kern w:val="0"/>
          <w:szCs w:val="28"/>
        </w:rPr>
        <w:t>本实施</w:t>
      </w:r>
      <w:proofErr w:type="gramStart"/>
      <w:r w:rsidRPr="005910CA">
        <w:rPr>
          <w:rFonts w:eastAsia="宋体" w:hint="eastAsia"/>
          <w:kern w:val="0"/>
          <w:szCs w:val="28"/>
        </w:rPr>
        <w:t>例提供</w:t>
      </w:r>
      <w:proofErr w:type="gramEnd"/>
      <w:r w:rsidRPr="005910CA">
        <w:rPr>
          <w:rFonts w:eastAsia="宋体" w:hint="eastAsia"/>
          <w:kern w:val="0"/>
          <w:szCs w:val="28"/>
        </w:rPr>
        <w:t>的应用协议报文的自动化解析方法，利用校验成功的模板解析类中的字段提取单元和数据输出单元</w:t>
      </w:r>
      <w:r w:rsidR="00A36D81" w:rsidRPr="005910CA">
        <w:rPr>
          <w:rFonts w:eastAsia="宋体" w:hint="eastAsia"/>
          <w:kern w:val="0"/>
          <w:szCs w:val="28"/>
        </w:rPr>
        <w:t>对目标应用协议报文进行字段提取和输出，可以</w:t>
      </w:r>
      <w:r w:rsidR="00EA3379" w:rsidRPr="005910CA">
        <w:rPr>
          <w:rFonts w:eastAsia="宋体" w:hint="eastAsia"/>
          <w:kern w:val="0"/>
          <w:szCs w:val="28"/>
        </w:rPr>
        <w:t>实现</w:t>
      </w:r>
      <w:r w:rsidR="00A36D81" w:rsidRPr="005910CA">
        <w:rPr>
          <w:rFonts w:eastAsia="宋体" w:hint="eastAsia"/>
          <w:kern w:val="0"/>
          <w:szCs w:val="28"/>
        </w:rPr>
        <w:t>灵活</w:t>
      </w:r>
      <w:r w:rsidR="00EA3379" w:rsidRPr="005910CA">
        <w:rPr>
          <w:rFonts w:eastAsia="宋体" w:hint="eastAsia"/>
          <w:kern w:val="0"/>
          <w:szCs w:val="28"/>
        </w:rPr>
        <w:t>方便</w:t>
      </w:r>
      <w:r w:rsidR="00A36D81" w:rsidRPr="005910CA">
        <w:rPr>
          <w:rFonts w:eastAsia="宋体" w:hint="eastAsia"/>
          <w:kern w:val="0"/>
          <w:szCs w:val="28"/>
        </w:rPr>
        <w:t>的描述</w:t>
      </w:r>
      <w:r w:rsidR="00EA3379" w:rsidRPr="005910CA">
        <w:rPr>
          <w:rFonts w:eastAsia="宋体" w:hint="eastAsia"/>
          <w:kern w:val="0"/>
          <w:szCs w:val="28"/>
        </w:rPr>
        <w:t>用于</w:t>
      </w:r>
      <w:r w:rsidR="00A36D81" w:rsidRPr="005910CA">
        <w:rPr>
          <w:rFonts w:eastAsia="宋体" w:hint="eastAsia"/>
          <w:kern w:val="0"/>
          <w:szCs w:val="28"/>
        </w:rPr>
        <w:t>模板解析的各种方法</w:t>
      </w:r>
      <w:r w:rsidR="00935890" w:rsidRPr="005910CA">
        <w:rPr>
          <w:rFonts w:eastAsia="宋体" w:hint="eastAsia"/>
          <w:kern w:val="0"/>
          <w:szCs w:val="28"/>
        </w:rPr>
        <w:t>以及字段输出格式</w:t>
      </w:r>
      <w:r w:rsidR="00EA3379" w:rsidRPr="005910CA">
        <w:rPr>
          <w:rFonts w:eastAsia="宋体" w:hint="eastAsia"/>
          <w:kern w:val="0"/>
          <w:szCs w:val="28"/>
        </w:rPr>
        <w:t>；并且当原始数据报文格式发生变化时，也可以通过直接修改模板文件实现正确解析</w:t>
      </w:r>
      <w:r w:rsidR="00935890" w:rsidRPr="005910CA">
        <w:rPr>
          <w:rFonts w:eastAsia="宋体" w:hint="eastAsia"/>
          <w:kern w:val="0"/>
          <w:szCs w:val="28"/>
        </w:rPr>
        <w:t>，降低了人力投入，提高了开发效率，增加了系统的可维护性和可用性。</w:t>
      </w:r>
    </w:p>
    <w:p w14:paraId="3D5E4AC7" w14:textId="77777777" w:rsidR="001651CC" w:rsidRPr="005910CA" w:rsidRDefault="001651CC" w:rsidP="00BB3E9C">
      <w:pPr>
        <w:spacing w:line="360" w:lineRule="auto"/>
        <w:ind w:firstLine="560"/>
        <w:rPr>
          <w:rFonts w:eastAsia="宋体"/>
          <w:kern w:val="0"/>
          <w:szCs w:val="28"/>
        </w:rPr>
      </w:pPr>
    </w:p>
    <w:p w14:paraId="20AC704C" w14:textId="0FF1BEC4" w:rsidR="001651CC" w:rsidRPr="005910CA" w:rsidRDefault="001651CC" w:rsidP="00BB3E9C">
      <w:pPr>
        <w:spacing w:line="360" w:lineRule="auto"/>
        <w:ind w:firstLine="560"/>
        <w:rPr>
          <w:rFonts w:eastAsia="宋体"/>
          <w:kern w:val="0"/>
          <w:szCs w:val="28"/>
        </w:rPr>
      </w:pPr>
      <w:r w:rsidRPr="005910CA">
        <w:rPr>
          <w:rFonts w:eastAsia="宋体"/>
          <w:kern w:val="0"/>
          <w:szCs w:val="28"/>
        </w:rPr>
        <w:t>实施例四</w:t>
      </w:r>
    </w:p>
    <w:p w14:paraId="537D4536" w14:textId="637DA07C" w:rsidR="001651CC" w:rsidRPr="005910CA" w:rsidRDefault="001651CC" w:rsidP="001651CC">
      <w:pPr>
        <w:spacing w:line="360" w:lineRule="auto"/>
        <w:ind w:firstLine="560"/>
        <w:rPr>
          <w:rFonts w:eastAsia="宋体" w:cs="Times New Roman"/>
          <w:szCs w:val="28"/>
        </w:rPr>
      </w:pPr>
      <w:r w:rsidRPr="005910CA">
        <w:rPr>
          <w:rFonts w:eastAsia="宋体" w:cs="Times New Roman" w:hint="eastAsia"/>
          <w:kern w:val="0"/>
          <w:szCs w:val="28"/>
        </w:rPr>
        <w:t>图</w:t>
      </w:r>
      <w:r w:rsidRPr="005910CA">
        <w:rPr>
          <w:rFonts w:eastAsia="宋体" w:cs="Times New Roman"/>
          <w:kern w:val="0"/>
          <w:szCs w:val="28"/>
        </w:rPr>
        <w:t>4</w:t>
      </w:r>
      <w:r w:rsidRPr="005910CA">
        <w:rPr>
          <w:rFonts w:eastAsia="宋体" w:cs="Times New Roman"/>
          <w:szCs w:val="28"/>
        </w:rPr>
        <w:t>是本发明实施例</w:t>
      </w:r>
      <w:r w:rsidRPr="005910CA">
        <w:rPr>
          <w:rFonts w:eastAsia="宋体" w:cs="Times New Roman" w:hint="eastAsia"/>
          <w:szCs w:val="28"/>
        </w:rPr>
        <w:t>四</w:t>
      </w:r>
      <w:r w:rsidRPr="005910CA">
        <w:rPr>
          <w:rFonts w:eastAsia="宋体" w:cs="Times New Roman"/>
          <w:szCs w:val="28"/>
        </w:rPr>
        <w:t>中的</w:t>
      </w:r>
      <w:r w:rsidR="00CF6B15" w:rsidRPr="005910CA">
        <w:rPr>
          <w:rFonts w:eastAsia="宋体" w:hint="eastAsia"/>
          <w:kern w:val="0"/>
          <w:szCs w:val="28"/>
        </w:rPr>
        <w:t>应用协议报文的自动化解析</w:t>
      </w:r>
      <w:r w:rsidRPr="005910CA">
        <w:rPr>
          <w:rFonts w:eastAsia="宋体" w:cs="Times New Roman" w:hint="eastAsia"/>
          <w:szCs w:val="28"/>
        </w:rPr>
        <w:t>装置</w:t>
      </w:r>
      <w:r w:rsidRPr="005910CA">
        <w:rPr>
          <w:rFonts w:eastAsia="宋体" w:cs="Times New Roman"/>
          <w:szCs w:val="28"/>
        </w:rPr>
        <w:t>的结构示意图。如图</w:t>
      </w:r>
      <w:r w:rsidR="00CF6B15" w:rsidRPr="005910CA">
        <w:rPr>
          <w:rFonts w:eastAsia="宋体" w:cs="Times New Roman"/>
          <w:szCs w:val="28"/>
        </w:rPr>
        <w:t>4</w:t>
      </w:r>
      <w:r w:rsidRPr="005910CA">
        <w:rPr>
          <w:rFonts w:eastAsia="宋体" w:cs="Times New Roman"/>
          <w:szCs w:val="28"/>
        </w:rPr>
        <w:t>所示，</w:t>
      </w:r>
      <w:r w:rsidR="00CF6B15" w:rsidRPr="005910CA">
        <w:rPr>
          <w:rFonts w:eastAsia="宋体" w:hint="eastAsia"/>
          <w:kern w:val="0"/>
          <w:szCs w:val="28"/>
        </w:rPr>
        <w:t>应用协议报文的自动化解析</w:t>
      </w:r>
      <w:r w:rsidRPr="005910CA">
        <w:rPr>
          <w:rFonts w:eastAsia="宋体" w:cs="Times New Roman" w:hint="eastAsia"/>
          <w:szCs w:val="28"/>
        </w:rPr>
        <w:t>装置</w:t>
      </w:r>
      <w:r w:rsidRPr="005910CA">
        <w:rPr>
          <w:rFonts w:eastAsia="宋体" w:cs="Times New Roman"/>
          <w:szCs w:val="28"/>
        </w:rPr>
        <w:t>包括</w:t>
      </w:r>
      <w:r w:rsidRPr="005910CA">
        <w:rPr>
          <w:rFonts w:eastAsia="宋体" w:cs="Times New Roman" w:hint="eastAsia"/>
          <w:szCs w:val="28"/>
        </w:rPr>
        <w:t>：</w:t>
      </w:r>
    </w:p>
    <w:p w14:paraId="11C9C9E5" w14:textId="09BFC689"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w:t>
      </w:r>
      <w:r w:rsidRPr="005910CA">
        <w:rPr>
          <w:rFonts w:eastAsia="宋体" w:hint="eastAsia"/>
          <w:kern w:val="0"/>
          <w:szCs w:val="28"/>
        </w:rPr>
        <w:t>410</w:t>
      </w:r>
      <w:r w:rsidRPr="005910CA">
        <w:rPr>
          <w:rFonts w:eastAsia="宋体" w:hint="eastAsia"/>
          <w:kern w:val="0"/>
          <w:szCs w:val="28"/>
        </w:rPr>
        <w:t>，用于根据应用协议报文的协议规则添加模板文件，</w:t>
      </w:r>
      <w:r w:rsidR="00F9772E" w:rsidRPr="005910CA">
        <w:rPr>
          <w:rFonts w:eastAsia="宋体" w:hint="eastAsia"/>
          <w:kern w:val="0"/>
          <w:szCs w:val="28"/>
        </w:rPr>
        <w:t>其中</w:t>
      </w:r>
      <w:r w:rsidRPr="005910CA">
        <w:rPr>
          <w:rFonts w:eastAsia="宋体" w:hint="eastAsia"/>
          <w:kern w:val="0"/>
          <w:szCs w:val="28"/>
        </w:rPr>
        <w:t>模板文件是利用预设脚本语言编辑的具有逻辑性的报文解析模板。</w:t>
      </w:r>
    </w:p>
    <w:p w14:paraId="05530DA4" w14:textId="6B3BB00F"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模板解析类生成模块</w:t>
      </w:r>
      <w:r w:rsidRPr="005910CA">
        <w:rPr>
          <w:rFonts w:eastAsia="宋体" w:hint="eastAsia"/>
          <w:kern w:val="0"/>
          <w:szCs w:val="28"/>
        </w:rPr>
        <w:t>420</w:t>
      </w:r>
      <w:r w:rsidRPr="005910CA">
        <w:rPr>
          <w:rFonts w:eastAsia="宋体" w:hint="eastAsia"/>
          <w:kern w:val="0"/>
          <w:szCs w:val="28"/>
        </w:rPr>
        <w:t>，用于对各模板文件进行编译处理，生成</w:t>
      </w:r>
      <w:r w:rsidR="00F9772E" w:rsidRPr="005910CA">
        <w:rPr>
          <w:rFonts w:eastAsia="宋体" w:hint="eastAsia"/>
          <w:kern w:val="0"/>
          <w:szCs w:val="28"/>
        </w:rPr>
        <w:t>与</w:t>
      </w:r>
      <w:r w:rsidRPr="005910CA">
        <w:rPr>
          <w:rFonts w:eastAsia="宋体" w:hint="eastAsia"/>
          <w:kern w:val="0"/>
          <w:szCs w:val="28"/>
        </w:rPr>
        <w:t>各模板文件相对应的各模板解析类。</w:t>
      </w:r>
    </w:p>
    <w:p w14:paraId="5E3F0FF0" w14:textId="6BDE2443"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w:t>
      </w:r>
      <w:r w:rsidRPr="005910CA">
        <w:rPr>
          <w:rFonts w:eastAsia="宋体" w:hint="eastAsia"/>
          <w:kern w:val="0"/>
          <w:szCs w:val="28"/>
        </w:rPr>
        <w:t>430</w:t>
      </w:r>
      <w:r w:rsidRPr="005910CA">
        <w:rPr>
          <w:rFonts w:eastAsia="宋体" w:hint="eastAsia"/>
          <w:kern w:val="0"/>
          <w:szCs w:val="28"/>
        </w:rPr>
        <w:t>，用于利用与目标应用协议报文匹配的模板解析类对目标应用协议报文进行解析，并输出解析结果。</w:t>
      </w:r>
    </w:p>
    <w:p w14:paraId="7A3418E1" w14:textId="75260A64" w:rsidR="00CF6B15" w:rsidRPr="005910CA" w:rsidRDefault="00DC36CC" w:rsidP="00CF6B15">
      <w:pPr>
        <w:spacing w:line="360" w:lineRule="auto"/>
        <w:ind w:firstLine="560"/>
        <w:rPr>
          <w:rFonts w:eastAsia="宋体"/>
          <w:kern w:val="0"/>
          <w:szCs w:val="28"/>
        </w:rPr>
      </w:pPr>
      <w:r w:rsidRPr="005910CA">
        <w:rPr>
          <w:rFonts w:eastAsia="宋体" w:hint="eastAsia"/>
          <w:kern w:val="0"/>
          <w:szCs w:val="28"/>
        </w:rPr>
        <w:t>本实施</w:t>
      </w:r>
      <w:proofErr w:type="gramStart"/>
      <w:r w:rsidRPr="005910CA">
        <w:rPr>
          <w:rFonts w:eastAsia="宋体" w:hint="eastAsia"/>
          <w:kern w:val="0"/>
          <w:szCs w:val="28"/>
        </w:rPr>
        <w:t>例提供</w:t>
      </w:r>
      <w:proofErr w:type="gramEnd"/>
      <w:r w:rsidRPr="005910CA">
        <w:rPr>
          <w:rFonts w:eastAsia="宋体" w:hint="eastAsia"/>
          <w:kern w:val="0"/>
          <w:szCs w:val="28"/>
        </w:rPr>
        <w:t>的应用协议报文的自动化解析装置，通过利用应用协议报文的协议规则，添加利用预设脚本语言编辑的具有逻辑性的模板文件，并编译模板文件生成模板解析类，利用与目标应用协议报文匹配的模板解析类对目标应用协议报文进行解析，最终输出解析结果。</w:t>
      </w:r>
      <w:r w:rsidRPr="005910CA">
        <w:rPr>
          <w:rFonts w:eastAsia="宋体" w:hint="eastAsia"/>
        </w:rPr>
        <w:t>这种利用模板文件进行应用协议报文解析的方法，</w:t>
      </w:r>
      <w:r w:rsidRPr="005910CA">
        <w:rPr>
          <w:rFonts w:eastAsia="宋体" w:hint="eastAsia"/>
          <w:kern w:val="0"/>
          <w:szCs w:val="28"/>
        </w:rPr>
        <w:t>解决了当原</w:t>
      </w:r>
      <w:r w:rsidRPr="005910CA">
        <w:rPr>
          <w:rFonts w:eastAsia="宋体" w:hint="eastAsia"/>
        </w:rPr>
        <w:t>始应用协议报文的格式发生变化，或需要提取一种新格式的应用协议数据，或需要多</w:t>
      </w:r>
      <w:r w:rsidR="00A11FC6" w:rsidRPr="005910CA">
        <w:rPr>
          <w:rFonts w:eastAsia="宋体" w:hint="eastAsia"/>
        </w:rPr>
        <w:t>提取或删除</w:t>
      </w:r>
      <w:r w:rsidRPr="005910CA">
        <w:rPr>
          <w:rFonts w:eastAsia="宋体" w:hint="eastAsia"/>
        </w:rPr>
        <w:t>提取字段时，无需修改代码或重新发布软件版本，仅通过</w:t>
      </w:r>
      <w:r w:rsidRPr="005910CA">
        <w:rPr>
          <w:rFonts w:eastAsia="宋体" w:hint="eastAsia"/>
          <w:szCs w:val="28"/>
        </w:rPr>
        <w:t>添加、修改或删除模板文件，</w:t>
      </w:r>
      <w:r w:rsidRPr="005910CA">
        <w:rPr>
          <w:rFonts w:eastAsia="宋体" w:hint="eastAsia"/>
        </w:rPr>
        <w:t>即可实现对各类应用协议报文的解析，同时实现了</w:t>
      </w:r>
      <w:r w:rsidRPr="005910CA">
        <w:rPr>
          <w:rFonts w:eastAsia="宋体" w:hint="eastAsia"/>
          <w:szCs w:val="28"/>
        </w:rPr>
        <w:t>应用协议解析过程的高效性和</w:t>
      </w:r>
      <w:proofErr w:type="gramStart"/>
      <w:r w:rsidRPr="005910CA">
        <w:rPr>
          <w:rFonts w:eastAsia="宋体" w:hint="eastAsia"/>
          <w:szCs w:val="28"/>
        </w:rPr>
        <w:t>可</w:t>
      </w:r>
      <w:proofErr w:type="gramEnd"/>
      <w:r w:rsidRPr="005910CA">
        <w:rPr>
          <w:rFonts w:eastAsia="宋体" w:hint="eastAsia"/>
          <w:szCs w:val="28"/>
        </w:rPr>
        <w:t>扩展性。</w:t>
      </w:r>
    </w:p>
    <w:p w14:paraId="59F9A59E" w14:textId="749E54F7"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进一步的，模板解析类包括：模板匹配单元、模板校验单元、字段提取单元和数据输出单元。</w:t>
      </w:r>
    </w:p>
    <w:p w14:paraId="5953843A" w14:textId="1C3B0AD6"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进一步的，目标应用协议报文解析模块</w:t>
      </w:r>
      <w:r w:rsidR="008E609D" w:rsidRPr="005910CA">
        <w:rPr>
          <w:rFonts w:eastAsia="宋体" w:hint="eastAsia"/>
          <w:kern w:val="0"/>
          <w:szCs w:val="28"/>
        </w:rPr>
        <w:t>430</w:t>
      </w:r>
      <w:r w:rsidRPr="005910CA">
        <w:rPr>
          <w:rFonts w:eastAsia="宋体" w:hint="eastAsia"/>
          <w:kern w:val="0"/>
          <w:szCs w:val="28"/>
        </w:rPr>
        <w:t>，包括：</w:t>
      </w:r>
    </w:p>
    <w:p w14:paraId="74047923" w14:textId="23E434AD"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三元组解析子模块，用于对目标应用协议报文的头部进行解析，得到</w:t>
      </w:r>
      <w:r w:rsidRPr="005910CA">
        <w:rPr>
          <w:rFonts w:eastAsia="宋体" w:hint="eastAsia"/>
          <w:kern w:val="0"/>
          <w:szCs w:val="28"/>
        </w:rPr>
        <w:t>HOST</w:t>
      </w:r>
      <w:r w:rsidRPr="005910CA">
        <w:rPr>
          <w:rFonts w:eastAsia="宋体" w:hint="eastAsia"/>
          <w:kern w:val="0"/>
          <w:szCs w:val="28"/>
        </w:rPr>
        <w:t>、</w:t>
      </w:r>
      <w:r w:rsidRPr="005910CA">
        <w:rPr>
          <w:rFonts w:eastAsia="宋体" w:hint="eastAsia"/>
          <w:kern w:val="0"/>
          <w:szCs w:val="28"/>
        </w:rPr>
        <w:t>URL</w:t>
      </w:r>
      <w:r w:rsidRPr="005910CA">
        <w:rPr>
          <w:rFonts w:eastAsia="宋体" w:hint="eastAsia"/>
          <w:kern w:val="0"/>
          <w:szCs w:val="28"/>
        </w:rPr>
        <w:t>和</w:t>
      </w:r>
      <w:r w:rsidRPr="005910CA">
        <w:rPr>
          <w:rFonts w:eastAsia="宋体" w:hint="eastAsia"/>
          <w:kern w:val="0"/>
          <w:szCs w:val="28"/>
        </w:rPr>
        <w:t>METHOD</w:t>
      </w:r>
      <w:r w:rsidRPr="005910CA">
        <w:rPr>
          <w:rFonts w:eastAsia="宋体" w:hint="eastAsia"/>
          <w:kern w:val="0"/>
          <w:szCs w:val="28"/>
        </w:rPr>
        <w:t>三元组；</w:t>
      </w:r>
    </w:p>
    <w:p w14:paraId="6AA82C46" w14:textId="7469252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三元组匹配子模块，用于将解析出的</w:t>
      </w:r>
      <w:r w:rsidR="00F9772E" w:rsidRPr="005910CA">
        <w:rPr>
          <w:rFonts w:eastAsia="宋体" w:hint="eastAsia"/>
          <w:kern w:val="0"/>
          <w:szCs w:val="28"/>
        </w:rPr>
        <w:t>HOST</w:t>
      </w:r>
      <w:r w:rsidR="00F9772E" w:rsidRPr="005910CA">
        <w:rPr>
          <w:rFonts w:eastAsia="宋体" w:hint="eastAsia"/>
          <w:kern w:val="0"/>
          <w:szCs w:val="28"/>
        </w:rPr>
        <w:t>、</w:t>
      </w:r>
      <w:r w:rsidR="00F9772E" w:rsidRPr="005910CA">
        <w:rPr>
          <w:rFonts w:eastAsia="宋体" w:hint="eastAsia"/>
          <w:kern w:val="0"/>
          <w:szCs w:val="28"/>
        </w:rPr>
        <w:t>URL</w:t>
      </w:r>
      <w:r w:rsidR="00F9772E" w:rsidRPr="005910CA">
        <w:rPr>
          <w:rFonts w:eastAsia="宋体" w:hint="eastAsia"/>
          <w:kern w:val="0"/>
          <w:szCs w:val="28"/>
        </w:rPr>
        <w:t>和</w:t>
      </w:r>
      <w:r w:rsidR="00F9772E" w:rsidRPr="005910CA">
        <w:rPr>
          <w:rFonts w:eastAsia="宋体" w:hint="eastAsia"/>
          <w:kern w:val="0"/>
          <w:szCs w:val="28"/>
        </w:rPr>
        <w:t>METHOD</w:t>
      </w:r>
      <w:r w:rsidR="00F9772E" w:rsidRPr="005910CA">
        <w:rPr>
          <w:rFonts w:eastAsia="宋体" w:hint="eastAsia"/>
          <w:kern w:val="0"/>
          <w:szCs w:val="28"/>
        </w:rPr>
        <w:t>三元组与各模板匹配单元中的匹配信息进行模板匹配；</w:t>
      </w:r>
    </w:p>
    <w:p w14:paraId="50B75D4F" w14:textId="4FA35EF6"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指定内容获取子模块，用于如果存在与</w:t>
      </w:r>
      <w:r w:rsidR="00F9772E" w:rsidRPr="005910CA">
        <w:rPr>
          <w:rFonts w:eastAsia="宋体" w:hint="eastAsia"/>
          <w:kern w:val="0"/>
          <w:szCs w:val="28"/>
        </w:rPr>
        <w:t>HOST</w:t>
      </w:r>
      <w:r w:rsidR="00F9772E" w:rsidRPr="005910CA">
        <w:rPr>
          <w:rFonts w:eastAsia="宋体" w:hint="eastAsia"/>
          <w:kern w:val="0"/>
          <w:szCs w:val="28"/>
        </w:rPr>
        <w:t>、</w:t>
      </w:r>
      <w:r w:rsidR="00F9772E" w:rsidRPr="005910CA">
        <w:rPr>
          <w:rFonts w:eastAsia="宋体" w:hint="eastAsia"/>
          <w:kern w:val="0"/>
          <w:szCs w:val="28"/>
        </w:rPr>
        <w:t>URL</w:t>
      </w:r>
      <w:r w:rsidR="00F9772E" w:rsidRPr="005910CA">
        <w:rPr>
          <w:rFonts w:eastAsia="宋体" w:hint="eastAsia"/>
          <w:kern w:val="0"/>
          <w:szCs w:val="28"/>
        </w:rPr>
        <w:t>和</w:t>
      </w:r>
      <w:r w:rsidR="00F9772E" w:rsidRPr="005910CA">
        <w:rPr>
          <w:rFonts w:eastAsia="宋体" w:hint="eastAsia"/>
          <w:kern w:val="0"/>
          <w:szCs w:val="28"/>
        </w:rPr>
        <w:t>METHOD</w:t>
      </w:r>
      <w:r w:rsidRPr="005910CA">
        <w:rPr>
          <w:rFonts w:eastAsia="宋体" w:hint="eastAsia"/>
          <w:kern w:val="0"/>
          <w:szCs w:val="28"/>
        </w:rPr>
        <w:t>三元组匹配的第一模板解析类，获取</w:t>
      </w:r>
      <w:r w:rsidR="00F9772E" w:rsidRPr="005910CA">
        <w:rPr>
          <w:rFonts w:eastAsia="宋体" w:hint="eastAsia"/>
          <w:kern w:val="0"/>
          <w:szCs w:val="28"/>
        </w:rPr>
        <w:t>目标应用协议报文中</w:t>
      </w:r>
      <w:r w:rsidR="00F9772E" w:rsidRPr="005910CA">
        <w:rPr>
          <w:rFonts w:eastAsia="宋体" w:hint="eastAsia"/>
          <w:kern w:val="0"/>
          <w:szCs w:val="28"/>
        </w:rPr>
        <w:t>HEAD</w:t>
      </w:r>
      <w:r w:rsidR="00F9772E" w:rsidRPr="005910CA">
        <w:rPr>
          <w:rFonts w:eastAsia="宋体" w:hint="eastAsia"/>
          <w:kern w:val="0"/>
          <w:szCs w:val="28"/>
        </w:rPr>
        <w:t>和</w:t>
      </w:r>
      <w:r w:rsidR="00F9772E" w:rsidRPr="005910CA">
        <w:rPr>
          <w:rFonts w:eastAsia="宋体" w:hint="eastAsia"/>
          <w:kern w:val="0"/>
          <w:szCs w:val="28"/>
        </w:rPr>
        <w:t>BODY</w:t>
      </w:r>
      <w:r w:rsidR="00F9772E" w:rsidRPr="005910CA">
        <w:rPr>
          <w:rFonts w:eastAsia="宋体" w:hint="eastAsia"/>
          <w:kern w:val="0"/>
          <w:szCs w:val="28"/>
        </w:rPr>
        <w:t>的指定内容；</w:t>
      </w:r>
    </w:p>
    <w:p w14:paraId="25837E69" w14:textId="2C9B359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匹配校验子模块，用于将指定内容与</w:t>
      </w:r>
      <w:r w:rsidR="00F9772E" w:rsidRPr="005910CA">
        <w:rPr>
          <w:rFonts w:eastAsia="宋体" w:hint="eastAsia"/>
          <w:kern w:val="0"/>
          <w:szCs w:val="28"/>
        </w:rPr>
        <w:t>第一模板解析类的模板校验单元中的</w:t>
      </w:r>
      <w:r w:rsidR="00F9772E" w:rsidRPr="005910CA">
        <w:rPr>
          <w:rFonts w:eastAsia="宋体" w:hint="eastAsia"/>
          <w:kern w:val="0"/>
          <w:szCs w:val="28"/>
        </w:rPr>
        <w:lastRenderedPageBreak/>
        <w:t>校验信息进行匹配校验；</w:t>
      </w:r>
    </w:p>
    <w:p w14:paraId="40954C66" w14:textId="2E6D1FC5"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目标应用协议报文解析子模块，用于利用</w:t>
      </w:r>
      <w:r w:rsidR="00E621F4" w:rsidRPr="005910CA">
        <w:rPr>
          <w:rFonts w:eastAsia="宋体" w:hint="eastAsia"/>
          <w:kern w:val="0"/>
          <w:szCs w:val="28"/>
        </w:rPr>
        <w:t>校验成功的</w:t>
      </w:r>
      <w:r w:rsidRPr="005910CA">
        <w:rPr>
          <w:rFonts w:eastAsia="宋体" w:hint="eastAsia"/>
          <w:kern w:val="0"/>
          <w:szCs w:val="28"/>
        </w:rPr>
        <w:t>第一模板解析类解析</w:t>
      </w:r>
      <w:r w:rsidR="00F9772E" w:rsidRPr="005910CA">
        <w:rPr>
          <w:rFonts w:eastAsia="宋体" w:hint="eastAsia"/>
          <w:kern w:val="0"/>
          <w:szCs w:val="28"/>
        </w:rPr>
        <w:t>目标应用协议报文，并输出解析结果。</w:t>
      </w:r>
    </w:p>
    <w:p w14:paraId="3AA0BF1F" w14:textId="2B689E5C"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进一步的</w:t>
      </w:r>
      <w:r w:rsidRPr="005910CA">
        <w:rPr>
          <w:rFonts w:eastAsia="宋体" w:hint="eastAsia"/>
          <w:kern w:val="0"/>
          <w:szCs w:val="28"/>
        </w:rPr>
        <w:t>，</w:t>
      </w:r>
      <w:r w:rsidR="00F9772E" w:rsidRPr="005910CA">
        <w:rPr>
          <w:rFonts w:eastAsia="宋体" w:hint="eastAsia"/>
          <w:kern w:val="0"/>
          <w:szCs w:val="28"/>
        </w:rPr>
        <w:t>目标应用协议报文解析子模块</w:t>
      </w:r>
      <w:r w:rsidR="008E609D" w:rsidRPr="005910CA">
        <w:rPr>
          <w:rFonts w:eastAsia="宋体" w:hint="eastAsia"/>
          <w:kern w:val="0"/>
          <w:szCs w:val="28"/>
        </w:rPr>
        <w:t>具体用于</w:t>
      </w:r>
      <w:r w:rsidR="00F9772E" w:rsidRPr="005910CA">
        <w:rPr>
          <w:rFonts w:eastAsia="宋体" w:hint="eastAsia"/>
          <w:kern w:val="0"/>
          <w:szCs w:val="28"/>
        </w:rPr>
        <w:t>：</w:t>
      </w:r>
    </w:p>
    <w:p w14:paraId="43D0C87A" w14:textId="6790086F"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利用第一模板解析类的字段提取单元，调用指定解码接口对</w:t>
      </w:r>
      <w:r w:rsidR="00F9772E" w:rsidRPr="005910CA">
        <w:rPr>
          <w:rFonts w:eastAsia="宋体" w:hint="eastAsia"/>
          <w:kern w:val="0"/>
          <w:szCs w:val="28"/>
        </w:rPr>
        <w:t>目标应用协议报文进行字段提取；</w:t>
      </w:r>
    </w:p>
    <w:p w14:paraId="3BA7BD59" w14:textId="77B8BCA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w:t>
      </w:r>
      <w:r w:rsidR="00F9772E" w:rsidRPr="005910CA">
        <w:rPr>
          <w:rFonts w:eastAsia="宋体" w:hint="eastAsia"/>
          <w:kern w:val="0"/>
          <w:szCs w:val="28"/>
        </w:rPr>
        <w:t>第一模板解析类的数据输出单元中的预设格式，输出提取的字段内容。</w:t>
      </w:r>
    </w:p>
    <w:p w14:paraId="2D17CEAF" w14:textId="699C9269"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w:t>
      </w:r>
      <w:r w:rsidR="00F9772E" w:rsidRPr="005910CA">
        <w:rPr>
          <w:rFonts w:eastAsia="宋体" w:hint="eastAsia"/>
          <w:kern w:val="0"/>
          <w:szCs w:val="28"/>
        </w:rPr>
        <w:t>模板解析类生成模块</w:t>
      </w:r>
      <w:r w:rsidR="008E609D" w:rsidRPr="005910CA">
        <w:rPr>
          <w:rFonts w:eastAsia="宋体" w:hint="eastAsia"/>
          <w:kern w:val="0"/>
          <w:szCs w:val="28"/>
        </w:rPr>
        <w:t>420</w:t>
      </w:r>
      <w:r w:rsidR="008E609D" w:rsidRPr="005910CA">
        <w:rPr>
          <w:rFonts w:eastAsia="宋体" w:hint="eastAsia"/>
          <w:kern w:val="0"/>
          <w:szCs w:val="28"/>
        </w:rPr>
        <w:t>具体用于</w:t>
      </w:r>
      <w:r w:rsidR="00F9772E" w:rsidRPr="005910CA">
        <w:rPr>
          <w:rFonts w:eastAsia="宋体" w:hint="eastAsia"/>
          <w:kern w:val="0"/>
          <w:szCs w:val="28"/>
        </w:rPr>
        <w:t>：</w:t>
      </w:r>
    </w:p>
    <w:p w14:paraId="0560D0C4" w14:textId="3F1F39D2"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利用模板编译器对</w:t>
      </w:r>
      <w:r w:rsidR="00F9772E" w:rsidRPr="005910CA">
        <w:rPr>
          <w:rFonts w:eastAsia="宋体" w:hint="eastAsia"/>
          <w:kern w:val="0"/>
          <w:szCs w:val="28"/>
        </w:rPr>
        <w:t>各模板文件进行解析，提取各模板文件中的字段描述信息链表；</w:t>
      </w:r>
    </w:p>
    <w:p w14:paraId="6E35A3BA" w14:textId="32F8C2C3"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r w:rsidR="00F9772E" w:rsidRPr="005910CA">
        <w:rPr>
          <w:rFonts w:eastAsia="宋体" w:hint="eastAsia"/>
          <w:kern w:val="0"/>
          <w:szCs w:val="28"/>
        </w:rPr>
        <w:t>字段描述信息链表构造各模板解析类。</w:t>
      </w:r>
    </w:p>
    <w:p w14:paraId="79CABA5C" w14:textId="236AF12F" w:rsidR="007657E5" w:rsidRPr="005910CA" w:rsidRDefault="007657E5" w:rsidP="007657E5">
      <w:pPr>
        <w:spacing w:line="360" w:lineRule="auto"/>
        <w:ind w:firstLine="560"/>
        <w:rPr>
          <w:rFonts w:eastAsia="宋体"/>
          <w:szCs w:val="28"/>
        </w:rPr>
      </w:pPr>
      <w:r w:rsidRPr="005910CA">
        <w:rPr>
          <w:rFonts w:eastAsia="宋体" w:hint="eastAsia"/>
          <w:szCs w:val="28"/>
        </w:rPr>
        <w:t>本发明</w:t>
      </w:r>
      <w:proofErr w:type="gramStart"/>
      <w:r w:rsidRPr="005910CA">
        <w:rPr>
          <w:rFonts w:eastAsia="宋体" w:hint="eastAsia"/>
          <w:szCs w:val="28"/>
        </w:rPr>
        <w:t>实施例所提供</w:t>
      </w:r>
      <w:proofErr w:type="gramEnd"/>
      <w:r w:rsidRPr="005910CA">
        <w:rPr>
          <w:rFonts w:eastAsia="宋体" w:hint="eastAsia"/>
          <w:szCs w:val="28"/>
        </w:rPr>
        <w:t>的</w:t>
      </w:r>
      <w:r w:rsidR="00C5291B" w:rsidRPr="005910CA">
        <w:rPr>
          <w:rFonts w:eastAsia="宋体" w:hint="eastAsia"/>
          <w:kern w:val="0"/>
          <w:szCs w:val="28"/>
        </w:rPr>
        <w:t>应用协议报文的自动化解析</w:t>
      </w:r>
      <w:r w:rsidRPr="005910CA">
        <w:rPr>
          <w:rFonts w:eastAsia="宋体" w:hint="eastAsia"/>
          <w:szCs w:val="28"/>
        </w:rPr>
        <w:t>装置可执行本发明任意</w:t>
      </w:r>
      <w:proofErr w:type="gramStart"/>
      <w:r w:rsidRPr="005910CA">
        <w:rPr>
          <w:rFonts w:eastAsia="宋体" w:hint="eastAsia"/>
          <w:szCs w:val="28"/>
        </w:rPr>
        <w:t>实施例所提供</w:t>
      </w:r>
      <w:proofErr w:type="gramEnd"/>
      <w:r w:rsidRPr="005910CA">
        <w:rPr>
          <w:rFonts w:eastAsia="宋体" w:hint="eastAsia"/>
          <w:szCs w:val="28"/>
        </w:rPr>
        <w:t>的</w:t>
      </w:r>
      <w:r w:rsidR="00C5291B" w:rsidRPr="005910CA">
        <w:rPr>
          <w:rFonts w:eastAsia="宋体" w:hint="eastAsia"/>
          <w:kern w:val="0"/>
          <w:szCs w:val="28"/>
        </w:rPr>
        <w:t>应用协议报文的自动化解析</w:t>
      </w:r>
      <w:r w:rsidRPr="005910CA">
        <w:rPr>
          <w:rFonts w:eastAsia="宋体" w:hint="eastAsia"/>
          <w:szCs w:val="28"/>
        </w:rPr>
        <w:t>方法，具备执行方法相应的功能模块和有益效果。</w:t>
      </w:r>
    </w:p>
    <w:p w14:paraId="715C47FE" w14:textId="77777777" w:rsidR="0037280D" w:rsidRDefault="0037280D" w:rsidP="004753EE">
      <w:pPr>
        <w:spacing w:line="360" w:lineRule="auto"/>
        <w:ind w:firstLine="560"/>
        <w:rPr>
          <w:rFonts w:eastAsia="宋体"/>
          <w:szCs w:val="28"/>
        </w:rPr>
      </w:pPr>
    </w:p>
    <w:p w14:paraId="3953709F" w14:textId="5286BE77" w:rsidR="005910CA" w:rsidRPr="005910CA" w:rsidRDefault="005910CA" w:rsidP="005910CA">
      <w:pPr>
        <w:spacing w:line="360" w:lineRule="auto"/>
        <w:ind w:firstLine="560"/>
        <w:rPr>
          <w:rFonts w:eastAsia="宋体"/>
          <w:szCs w:val="28"/>
        </w:rPr>
      </w:pPr>
      <w:r w:rsidRPr="005910CA">
        <w:rPr>
          <w:rFonts w:eastAsia="宋体" w:hint="eastAsia"/>
          <w:szCs w:val="28"/>
        </w:rPr>
        <w:t>实施例</w:t>
      </w:r>
      <w:r>
        <w:rPr>
          <w:rFonts w:eastAsia="宋体" w:hint="eastAsia"/>
          <w:szCs w:val="28"/>
        </w:rPr>
        <w:t>五</w:t>
      </w:r>
    </w:p>
    <w:p w14:paraId="511467DD" w14:textId="3712414B" w:rsidR="005910CA" w:rsidRPr="005910CA" w:rsidRDefault="005910CA" w:rsidP="005910CA">
      <w:pPr>
        <w:spacing w:line="360" w:lineRule="auto"/>
        <w:ind w:firstLine="560"/>
        <w:rPr>
          <w:rFonts w:eastAsia="宋体"/>
          <w:szCs w:val="28"/>
        </w:rPr>
      </w:pPr>
      <w:r w:rsidRPr="005910CA">
        <w:rPr>
          <w:rFonts w:eastAsia="宋体" w:hint="eastAsia"/>
          <w:szCs w:val="28"/>
        </w:rPr>
        <w:t>图</w:t>
      </w:r>
      <w:r>
        <w:rPr>
          <w:rFonts w:eastAsia="宋体" w:hint="eastAsia"/>
          <w:szCs w:val="28"/>
        </w:rPr>
        <w:t>5</w:t>
      </w:r>
      <w:r w:rsidRPr="005910CA">
        <w:rPr>
          <w:rFonts w:eastAsia="宋体" w:hint="eastAsia"/>
          <w:szCs w:val="28"/>
        </w:rPr>
        <w:t>为本发明实施例</w:t>
      </w:r>
      <w:proofErr w:type="gramStart"/>
      <w:r>
        <w:rPr>
          <w:rFonts w:eastAsia="宋体" w:hint="eastAsia"/>
          <w:szCs w:val="28"/>
        </w:rPr>
        <w:t>五</w:t>
      </w:r>
      <w:r w:rsidRPr="005910CA">
        <w:rPr>
          <w:rFonts w:eastAsia="宋体" w:hint="eastAsia"/>
          <w:szCs w:val="28"/>
        </w:rPr>
        <w:t>提供</w:t>
      </w:r>
      <w:proofErr w:type="gramEnd"/>
      <w:r w:rsidRPr="005910CA">
        <w:rPr>
          <w:rFonts w:eastAsia="宋体" w:hint="eastAsia"/>
          <w:szCs w:val="28"/>
        </w:rPr>
        <w:t>的一种服务器的结构示意图。图</w:t>
      </w:r>
      <w:r>
        <w:rPr>
          <w:rFonts w:eastAsia="宋体" w:hint="eastAsia"/>
          <w:szCs w:val="28"/>
        </w:rPr>
        <w:t>5</w:t>
      </w:r>
      <w:r w:rsidRPr="005910CA">
        <w:rPr>
          <w:rFonts w:eastAsia="宋体" w:hint="eastAsia"/>
          <w:szCs w:val="28"/>
        </w:rPr>
        <w:t>示出了适于用来实现本发明实施方式的示例性服务器设备</w:t>
      </w:r>
      <w:r>
        <w:rPr>
          <w:rFonts w:eastAsia="宋体" w:hint="eastAsia"/>
          <w:szCs w:val="28"/>
        </w:rPr>
        <w:t>5</w:t>
      </w:r>
      <w:r w:rsidRPr="005910CA">
        <w:rPr>
          <w:rFonts w:eastAsia="宋体" w:hint="eastAsia"/>
          <w:szCs w:val="28"/>
        </w:rPr>
        <w:t>12</w:t>
      </w:r>
      <w:r w:rsidRPr="005910CA">
        <w:rPr>
          <w:rFonts w:eastAsia="宋体" w:hint="eastAsia"/>
          <w:szCs w:val="28"/>
        </w:rPr>
        <w:t>的框图。图</w:t>
      </w:r>
      <w:r>
        <w:rPr>
          <w:rFonts w:eastAsia="宋体" w:hint="eastAsia"/>
          <w:szCs w:val="28"/>
        </w:rPr>
        <w:t>5</w:t>
      </w:r>
      <w:r w:rsidRPr="005910CA">
        <w:rPr>
          <w:rFonts w:eastAsia="宋体" w:hint="eastAsia"/>
          <w:szCs w:val="28"/>
        </w:rPr>
        <w:t>显示的服务器</w:t>
      </w:r>
      <w:r>
        <w:rPr>
          <w:rFonts w:eastAsia="宋体" w:hint="eastAsia"/>
          <w:szCs w:val="28"/>
        </w:rPr>
        <w:t>5</w:t>
      </w:r>
      <w:r w:rsidRPr="005910CA">
        <w:rPr>
          <w:rFonts w:eastAsia="宋体" w:hint="eastAsia"/>
          <w:szCs w:val="28"/>
        </w:rPr>
        <w:t>12</w:t>
      </w:r>
      <w:r w:rsidRPr="005910CA">
        <w:rPr>
          <w:rFonts w:eastAsia="宋体" w:hint="eastAsia"/>
          <w:szCs w:val="28"/>
        </w:rPr>
        <w:t>仅仅是一个示例，不应对本发明实施例的功能和使用范围带来任何限制。</w:t>
      </w:r>
    </w:p>
    <w:p w14:paraId="16E17CE7" w14:textId="4DFE45CB" w:rsidR="005910CA" w:rsidRPr="005910CA" w:rsidRDefault="005910CA" w:rsidP="005910CA">
      <w:pPr>
        <w:spacing w:line="360" w:lineRule="auto"/>
        <w:ind w:firstLine="560"/>
        <w:rPr>
          <w:rFonts w:eastAsia="宋体"/>
          <w:szCs w:val="28"/>
        </w:rPr>
      </w:pPr>
      <w:r w:rsidRPr="005910CA">
        <w:rPr>
          <w:rFonts w:eastAsia="宋体" w:hint="eastAsia"/>
          <w:szCs w:val="28"/>
        </w:rPr>
        <w:t>如图</w:t>
      </w:r>
      <w:r>
        <w:rPr>
          <w:rFonts w:eastAsia="宋体" w:hint="eastAsia"/>
          <w:szCs w:val="28"/>
        </w:rPr>
        <w:t>5</w:t>
      </w:r>
      <w:r w:rsidRPr="005910CA">
        <w:rPr>
          <w:rFonts w:eastAsia="宋体" w:hint="eastAsia"/>
          <w:szCs w:val="28"/>
        </w:rPr>
        <w:t>所示，服务器</w:t>
      </w:r>
      <w:r>
        <w:rPr>
          <w:rFonts w:eastAsia="宋体" w:hint="eastAsia"/>
          <w:szCs w:val="28"/>
        </w:rPr>
        <w:t>5</w:t>
      </w:r>
      <w:r w:rsidRPr="005910CA">
        <w:rPr>
          <w:rFonts w:eastAsia="宋体" w:hint="eastAsia"/>
          <w:szCs w:val="28"/>
        </w:rPr>
        <w:t>12</w:t>
      </w:r>
      <w:r w:rsidRPr="005910CA">
        <w:rPr>
          <w:rFonts w:eastAsia="宋体" w:hint="eastAsia"/>
          <w:szCs w:val="28"/>
        </w:rPr>
        <w:t>以通用计算设备的形式表现。服务器</w:t>
      </w:r>
      <w:r>
        <w:rPr>
          <w:rFonts w:eastAsia="宋体" w:hint="eastAsia"/>
          <w:szCs w:val="28"/>
        </w:rPr>
        <w:t>5</w:t>
      </w:r>
      <w:r w:rsidRPr="005910CA">
        <w:rPr>
          <w:rFonts w:eastAsia="宋体" w:hint="eastAsia"/>
          <w:szCs w:val="28"/>
        </w:rPr>
        <w:t>12</w:t>
      </w:r>
      <w:r w:rsidRPr="005910CA">
        <w:rPr>
          <w:rFonts w:eastAsia="宋体" w:hint="eastAsia"/>
          <w:szCs w:val="28"/>
        </w:rPr>
        <w:t>的组件可以包括但不限于：一个或者多个处理器</w:t>
      </w:r>
      <w:r>
        <w:rPr>
          <w:rFonts w:eastAsia="宋体" w:hint="eastAsia"/>
          <w:szCs w:val="28"/>
        </w:rPr>
        <w:t>5</w:t>
      </w:r>
      <w:r w:rsidRPr="005910CA">
        <w:rPr>
          <w:rFonts w:eastAsia="宋体" w:hint="eastAsia"/>
          <w:szCs w:val="28"/>
        </w:rPr>
        <w:t>16</w:t>
      </w:r>
      <w:r w:rsidRPr="005910CA">
        <w:rPr>
          <w:rFonts w:eastAsia="宋体" w:hint="eastAsia"/>
          <w:szCs w:val="28"/>
        </w:rPr>
        <w:t>，系统存储器</w:t>
      </w:r>
      <w:r>
        <w:rPr>
          <w:rFonts w:eastAsia="宋体" w:hint="eastAsia"/>
          <w:szCs w:val="28"/>
        </w:rPr>
        <w:t>5</w:t>
      </w:r>
      <w:r w:rsidRPr="005910CA">
        <w:rPr>
          <w:rFonts w:eastAsia="宋体" w:hint="eastAsia"/>
          <w:szCs w:val="28"/>
        </w:rPr>
        <w:t>28</w:t>
      </w:r>
      <w:r w:rsidRPr="005910CA">
        <w:rPr>
          <w:rFonts w:eastAsia="宋体" w:hint="eastAsia"/>
          <w:szCs w:val="28"/>
        </w:rPr>
        <w:t>，连接不同系统组件（包括系统存储器</w:t>
      </w:r>
      <w:r>
        <w:rPr>
          <w:rFonts w:eastAsia="宋体" w:hint="eastAsia"/>
          <w:szCs w:val="28"/>
        </w:rPr>
        <w:t>5</w:t>
      </w:r>
      <w:r w:rsidRPr="005910CA">
        <w:rPr>
          <w:rFonts w:eastAsia="宋体" w:hint="eastAsia"/>
          <w:szCs w:val="28"/>
        </w:rPr>
        <w:t>28</w:t>
      </w:r>
      <w:r w:rsidRPr="005910CA">
        <w:rPr>
          <w:rFonts w:eastAsia="宋体" w:hint="eastAsia"/>
          <w:szCs w:val="28"/>
        </w:rPr>
        <w:t>和处理器</w:t>
      </w:r>
      <w:r>
        <w:rPr>
          <w:rFonts w:eastAsia="宋体" w:hint="eastAsia"/>
          <w:szCs w:val="28"/>
        </w:rPr>
        <w:t>5</w:t>
      </w:r>
      <w:r w:rsidRPr="005910CA">
        <w:rPr>
          <w:rFonts w:eastAsia="宋体" w:hint="eastAsia"/>
          <w:szCs w:val="28"/>
        </w:rPr>
        <w:t>16</w:t>
      </w:r>
      <w:r w:rsidRPr="005910CA">
        <w:rPr>
          <w:rFonts w:eastAsia="宋体" w:hint="eastAsia"/>
          <w:szCs w:val="28"/>
        </w:rPr>
        <w:t>）的总线</w:t>
      </w:r>
      <w:r>
        <w:rPr>
          <w:rFonts w:eastAsia="宋体" w:hint="eastAsia"/>
          <w:szCs w:val="28"/>
        </w:rPr>
        <w:t>5</w:t>
      </w:r>
      <w:r w:rsidRPr="005910CA">
        <w:rPr>
          <w:rFonts w:eastAsia="宋体" w:hint="eastAsia"/>
          <w:szCs w:val="28"/>
        </w:rPr>
        <w:t>18</w:t>
      </w:r>
      <w:r w:rsidRPr="005910CA">
        <w:rPr>
          <w:rFonts w:eastAsia="宋体" w:hint="eastAsia"/>
          <w:szCs w:val="28"/>
        </w:rPr>
        <w:t>。</w:t>
      </w:r>
    </w:p>
    <w:p w14:paraId="638167CF" w14:textId="59C7E678" w:rsidR="005910CA" w:rsidRPr="005910CA" w:rsidRDefault="005910CA" w:rsidP="005910CA">
      <w:pPr>
        <w:spacing w:line="360" w:lineRule="auto"/>
        <w:ind w:firstLine="560"/>
        <w:rPr>
          <w:rFonts w:eastAsia="宋体"/>
          <w:szCs w:val="28"/>
        </w:rPr>
      </w:pPr>
      <w:r w:rsidRPr="005910CA">
        <w:rPr>
          <w:rFonts w:eastAsia="宋体" w:hint="eastAsia"/>
          <w:szCs w:val="28"/>
        </w:rPr>
        <w:lastRenderedPageBreak/>
        <w:t>总线</w:t>
      </w:r>
      <w:r>
        <w:rPr>
          <w:rFonts w:eastAsia="宋体" w:hint="eastAsia"/>
          <w:szCs w:val="28"/>
        </w:rPr>
        <w:t>5</w:t>
      </w:r>
      <w:r w:rsidRPr="005910CA">
        <w:rPr>
          <w:rFonts w:eastAsia="宋体" w:hint="eastAsia"/>
          <w:szCs w:val="28"/>
        </w:rPr>
        <w:t>18</w:t>
      </w:r>
      <w:r w:rsidRPr="005910CA">
        <w:rPr>
          <w:rFonts w:eastAsia="宋体" w:hint="eastAsia"/>
          <w:szCs w:val="28"/>
        </w:rPr>
        <w:t>表示几类总线结构中的一种或多种，包括存储器总线或者存储器控制器，外围总线，图形加速端口，处理器或者使用多种总线结构中的任意总线结构的局域总线。举例来说，这些体系结构包括但不限于工业标准体系结构（</w:t>
      </w:r>
      <w:r w:rsidRPr="005910CA">
        <w:rPr>
          <w:rFonts w:eastAsia="宋体" w:hint="eastAsia"/>
          <w:szCs w:val="28"/>
        </w:rPr>
        <w:t>ISA</w:t>
      </w:r>
      <w:r w:rsidRPr="005910CA">
        <w:rPr>
          <w:rFonts w:eastAsia="宋体" w:hint="eastAsia"/>
          <w:szCs w:val="28"/>
        </w:rPr>
        <w:t>）总线，微通道体系结构（</w:t>
      </w:r>
      <w:r w:rsidRPr="005910CA">
        <w:rPr>
          <w:rFonts w:eastAsia="宋体" w:hint="eastAsia"/>
          <w:szCs w:val="28"/>
        </w:rPr>
        <w:t>MAC</w:t>
      </w:r>
      <w:r w:rsidRPr="005910CA">
        <w:rPr>
          <w:rFonts w:eastAsia="宋体" w:hint="eastAsia"/>
          <w:szCs w:val="28"/>
        </w:rPr>
        <w:t>）总线，增强型</w:t>
      </w:r>
      <w:r w:rsidRPr="005910CA">
        <w:rPr>
          <w:rFonts w:eastAsia="宋体" w:hint="eastAsia"/>
          <w:szCs w:val="28"/>
        </w:rPr>
        <w:t>ISA</w:t>
      </w:r>
      <w:r w:rsidRPr="005910CA">
        <w:rPr>
          <w:rFonts w:eastAsia="宋体" w:hint="eastAsia"/>
          <w:szCs w:val="28"/>
        </w:rPr>
        <w:t>总线、视频电子标准协会（</w:t>
      </w:r>
      <w:r w:rsidRPr="005910CA">
        <w:rPr>
          <w:rFonts w:eastAsia="宋体" w:hint="eastAsia"/>
          <w:szCs w:val="28"/>
        </w:rPr>
        <w:t>VESA</w:t>
      </w:r>
      <w:r w:rsidRPr="005910CA">
        <w:rPr>
          <w:rFonts w:eastAsia="宋体" w:hint="eastAsia"/>
          <w:szCs w:val="28"/>
        </w:rPr>
        <w:t>）局域总线以及外围组件互连（</w:t>
      </w:r>
      <w:r w:rsidRPr="005910CA">
        <w:rPr>
          <w:rFonts w:eastAsia="宋体" w:hint="eastAsia"/>
          <w:szCs w:val="28"/>
        </w:rPr>
        <w:t>PCI</w:t>
      </w:r>
      <w:r w:rsidRPr="005910CA">
        <w:rPr>
          <w:rFonts w:eastAsia="宋体" w:hint="eastAsia"/>
          <w:szCs w:val="28"/>
        </w:rPr>
        <w:t>）总线。</w:t>
      </w:r>
    </w:p>
    <w:p w14:paraId="76784B62" w14:textId="4A9E680D" w:rsidR="005910CA" w:rsidRPr="005910CA" w:rsidRDefault="005910CA" w:rsidP="005910CA">
      <w:pPr>
        <w:spacing w:line="360" w:lineRule="auto"/>
        <w:ind w:firstLine="560"/>
        <w:rPr>
          <w:rFonts w:eastAsia="宋体"/>
          <w:szCs w:val="28"/>
        </w:rPr>
      </w:pP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典型地包括多种计算机系统可读介质。这些介质可以是任何能够被服务器</w:t>
      </w:r>
      <w:r>
        <w:rPr>
          <w:rFonts w:eastAsia="宋体" w:hint="eastAsia"/>
          <w:szCs w:val="28"/>
        </w:rPr>
        <w:t>5</w:t>
      </w:r>
      <w:r w:rsidRPr="005910CA">
        <w:rPr>
          <w:rFonts w:eastAsia="宋体" w:hint="eastAsia"/>
          <w:szCs w:val="28"/>
        </w:rPr>
        <w:t>12</w:t>
      </w:r>
      <w:r w:rsidRPr="005910CA">
        <w:rPr>
          <w:rFonts w:eastAsia="宋体" w:hint="eastAsia"/>
          <w:szCs w:val="28"/>
        </w:rPr>
        <w:t>访问的可用介质，包括易失性和非易失性介质，可移动的和不可移动的介质。</w:t>
      </w:r>
    </w:p>
    <w:p w14:paraId="7FF0F0F9" w14:textId="666E0516" w:rsidR="005910CA" w:rsidRPr="005910CA" w:rsidRDefault="005910CA" w:rsidP="005910CA">
      <w:pPr>
        <w:spacing w:line="360" w:lineRule="auto"/>
        <w:ind w:firstLine="560"/>
        <w:rPr>
          <w:rFonts w:eastAsia="宋体"/>
          <w:szCs w:val="28"/>
        </w:rPr>
      </w:pPr>
      <w:r w:rsidRPr="005910CA">
        <w:rPr>
          <w:rFonts w:eastAsia="宋体" w:hint="eastAsia"/>
          <w:szCs w:val="28"/>
        </w:rPr>
        <w:t>系统存储器</w:t>
      </w:r>
      <w:r>
        <w:rPr>
          <w:rFonts w:eastAsia="宋体" w:hint="eastAsia"/>
          <w:szCs w:val="28"/>
        </w:rPr>
        <w:t>5</w:t>
      </w:r>
      <w:r w:rsidRPr="005910CA">
        <w:rPr>
          <w:rFonts w:eastAsia="宋体" w:hint="eastAsia"/>
          <w:szCs w:val="28"/>
        </w:rPr>
        <w:t>28</w:t>
      </w:r>
      <w:r w:rsidRPr="005910CA">
        <w:rPr>
          <w:rFonts w:eastAsia="宋体" w:hint="eastAsia"/>
          <w:szCs w:val="28"/>
        </w:rPr>
        <w:t>可以包括易失性存储器形式的计算机系统可读介质，例如随机存取存储器（</w:t>
      </w:r>
      <w:r w:rsidRPr="005910CA">
        <w:rPr>
          <w:rFonts w:eastAsia="宋体" w:hint="eastAsia"/>
          <w:szCs w:val="28"/>
        </w:rPr>
        <w:t>RAM</w:t>
      </w:r>
      <w:r w:rsidRPr="005910CA">
        <w:rPr>
          <w:rFonts w:eastAsia="宋体" w:hint="eastAsia"/>
          <w:szCs w:val="28"/>
        </w:rPr>
        <w:t>）</w:t>
      </w:r>
      <w:r>
        <w:rPr>
          <w:rFonts w:eastAsia="宋体" w:hint="eastAsia"/>
          <w:szCs w:val="28"/>
        </w:rPr>
        <w:t>5</w:t>
      </w:r>
      <w:r w:rsidRPr="005910CA">
        <w:rPr>
          <w:rFonts w:eastAsia="宋体" w:hint="eastAsia"/>
          <w:szCs w:val="28"/>
        </w:rPr>
        <w:t>30</w:t>
      </w:r>
      <w:r w:rsidRPr="005910CA">
        <w:rPr>
          <w:rFonts w:eastAsia="宋体" w:hint="eastAsia"/>
          <w:szCs w:val="28"/>
        </w:rPr>
        <w:t>和</w:t>
      </w:r>
      <w:r w:rsidRPr="005910CA">
        <w:rPr>
          <w:rFonts w:eastAsia="宋体" w:hint="eastAsia"/>
          <w:szCs w:val="28"/>
        </w:rPr>
        <w:t>/</w:t>
      </w:r>
      <w:r w:rsidRPr="005910CA">
        <w:rPr>
          <w:rFonts w:eastAsia="宋体" w:hint="eastAsia"/>
          <w:szCs w:val="28"/>
        </w:rPr>
        <w:t>或高速缓存存储器</w:t>
      </w:r>
      <w:r>
        <w:rPr>
          <w:rFonts w:eastAsia="宋体" w:hint="eastAsia"/>
          <w:szCs w:val="28"/>
        </w:rPr>
        <w:t>5</w:t>
      </w:r>
      <w:r w:rsidRPr="005910CA">
        <w:rPr>
          <w:rFonts w:eastAsia="宋体" w:hint="eastAsia"/>
          <w:szCs w:val="28"/>
        </w:rPr>
        <w:t>32</w:t>
      </w: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可以进一步包括其它可移动</w:t>
      </w:r>
      <w:r w:rsidRPr="005910CA">
        <w:rPr>
          <w:rFonts w:eastAsia="宋体" w:hint="eastAsia"/>
          <w:szCs w:val="28"/>
        </w:rPr>
        <w:t>/</w:t>
      </w:r>
      <w:r w:rsidRPr="005910CA">
        <w:rPr>
          <w:rFonts w:eastAsia="宋体" w:hint="eastAsia"/>
          <w:szCs w:val="28"/>
        </w:rPr>
        <w:t>不可移动的、易失性</w:t>
      </w:r>
      <w:r w:rsidRPr="005910CA">
        <w:rPr>
          <w:rFonts w:eastAsia="宋体" w:hint="eastAsia"/>
          <w:szCs w:val="28"/>
        </w:rPr>
        <w:t>/</w:t>
      </w:r>
      <w:r w:rsidRPr="005910CA">
        <w:rPr>
          <w:rFonts w:eastAsia="宋体" w:hint="eastAsia"/>
          <w:szCs w:val="28"/>
        </w:rPr>
        <w:t>非易失性计算机系统存储介质。仅作为举例，存储装置</w:t>
      </w:r>
      <w:r>
        <w:rPr>
          <w:rFonts w:eastAsia="宋体" w:hint="eastAsia"/>
          <w:szCs w:val="28"/>
        </w:rPr>
        <w:t>5</w:t>
      </w:r>
      <w:r w:rsidRPr="005910CA">
        <w:rPr>
          <w:rFonts w:eastAsia="宋体" w:hint="eastAsia"/>
          <w:szCs w:val="28"/>
        </w:rPr>
        <w:t>34</w:t>
      </w:r>
      <w:r w:rsidRPr="005910CA">
        <w:rPr>
          <w:rFonts w:eastAsia="宋体" w:hint="eastAsia"/>
          <w:szCs w:val="28"/>
        </w:rPr>
        <w:t>可以用于读写不可移动的、非易失性磁介质（图</w:t>
      </w:r>
      <w:r>
        <w:rPr>
          <w:rFonts w:eastAsia="宋体" w:hint="eastAsia"/>
          <w:szCs w:val="28"/>
        </w:rPr>
        <w:t>5</w:t>
      </w:r>
      <w:r w:rsidRPr="005910CA">
        <w:rPr>
          <w:rFonts w:eastAsia="宋体" w:hint="eastAsia"/>
          <w:szCs w:val="28"/>
        </w:rPr>
        <w:t>未显示，通常称为“硬盘驱动器”）。尽管图</w:t>
      </w:r>
      <w:r>
        <w:rPr>
          <w:rFonts w:eastAsia="宋体" w:hint="eastAsia"/>
          <w:szCs w:val="28"/>
        </w:rPr>
        <w:t>5</w:t>
      </w:r>
      <w:proofErr w:type="gramStart"/>
      <w:r w:rsidRPr="005910CA">
        <w:rPr>
          <w:rFonts w:eastAsia="宋体" w:hint="eastAsia"/>
          <w:szCs w:val="28"/>
        </w:rPr>
        <w:t>中未示出</w:t>
      </w:r>
      <w:proofErr w:type="gramEnd"/>
      <w:r w:rsidRPr="005910CA">
        <w:rPr>
          <w:rFonts w:eastAsia="宋体" w:hint="eastAsia"/>
          <w:szCs w:val="28"/>
        </w:rPr>
        <w:t>，可以提供用于对可移动非易失性磁盘（例如“软盘”）读写的磁盘驱动器，以及对可移动非易失性光盘（例如</w:t>
      </w:r>
      <w:r w:rsidRPr="005910CA">
        <w:rPr>
          <w:rFonts w:eastAsia="宋体" w:hint="eastAsia"/>
          <w:szCs w:val="28"/>
        </w:rPr>
        <w:t>CD-ROM, DVD-ROM</w:t>
      </w:r>
      <w:r w:rsidRPr="005910CA">
        <w:rPr>
          <w:rFonts w:eastAsia="宋体" w:hint="eastAsia"/>
          <w:szCs w:val="28"/>
        </w:rPr>
        <w:t>或者其它光介质）读写的光盘驱动器。在这些情况下，每个驱动器可以通过一个或者多个数据介质接口与总线</w:t>
      </w:r>
      <w:r>
        <w:rPr>
          <w:rFonts w:eastAsia="宋体" w:hint="eastAsia"/>
          <w:szCs w:val="28"/>
        </w:rPr>
        <w:t>5</w:t>
      </w:r>
      <w:r w:rsidRPr="005910CA">
        <w:rPr>
          <w:rFonts w:eastAsia="宋体" w:hint="eastAsia"/>
          <w:szCs w:val="28"/>
        </w:rPr>
        <w:t>18</w:t>
      </w:r>
      <w:r w:rsidRPr="005910CA">
        <w:rPr>
          <w:rFonts w:eastAsia="宋体" w:hint="eastAsia"/>
          <w:szCs w:val="28"/>
        </w:rPr>
        <w:t>相连。存储器</w:t>
      </w:r>
      <w:r>
        <w:rPr>
          <w:rFonts w:eastAsia="宋体" w:hint="eastAsia"/>
          <w:szCs w:val="28"/>
        </w:rPr>
        <w:t>5</w:t>
      </w:r>
      <w:r w:rsidRPr="005910CA">
        <w:rPr>
          <w:rFonts w:eastAsia="宋体" w:hint="eastAsia"/>
          <w:szCs w:val="28"/>
        </w:rPr>
        <w:t>28</w:t>
      </w:r>
      <w:r w:rsidRPr="005910CA">
        <w:rPr>
          <w:rFonts w:eastAsia="宋体" w:hint="eastAsia"/>
          <w:szCs w:val="28"/>
        </w:rPr>
        <w:t>可以包括至少一个程序产品，该程序产品具有一组（例如至少一个）程序模块，这些程序模块被配置以执行本发明各实施例的功能。</w:t>
      </w:r>
    </w:p>
    <w:p w14:paraId="595982C2" w14:textId="1428D142" w:rsidR="005910CA" w:rsidRPr="005910CA" w:rsidRDefault="005910CA" w:rsidP="005910CA">
      <w:pPr>
        <w:spacing w:line="360" w:lineRule="auto"/>
        <w:ind w:firstLine="560"/>
        <w:rPr>
          <w:rFonts w:eastAsia="宋体"/>
          <w:szCs w:val="28"/>
        </w:rPr>
      </w:pPr>
      <w:r w:rsidRPr="005910CA">
        <w:rPr>
          <w:rFonts w:eastAsia="宋体" w:hint="eastAsia"/>
          <w:szCs w:val="28"/>
        </w:rPr>
        <w:t>具有一组（至少一个）程序模块</w:t>
      </w:r>
      <w:r>
        <w:rPr>
          <w:rFonts w:eastAsia="宋体" w:hint="eastAsia"/>
          <w:szCs w:val="28"/>
        </w:rPr>
        <w:t>5</w:t>
      </w:r>
      <w:r w:rsidRPr="005910CA">
        <w:rPr>
          <w:rFonts w:eastAsia="宋体" w:hint="eastAsia"/>
          <w:szCs w:val="28"/>
        </w:rPr>
        <w:t>42</w:t>
      </w:r>
      <w:r w:rsidRPr="005910CA">
        <w:rPr>
          <w:rFonts w:eastAsia="宋体" w:hint="eastAsia"/>
          <w:szCs w:val="28"/>
        </w:rPr>
        <w:t>的程序</w:t>
      </w:r>
      <w:r w:rsidRPr="005910CA">
        <w:rPr>
          <w:rFonts w:eastAsia="宋体" w:hint="eastAsia"/>
          <w:szCs w:val="28"/>
        </w:rPr>
        <w:t>/</w:t>
      </w:r>
      <w:r w:rsidRPr="005910CA">
        <w:rPr>
          <w:rFonts w:eastAsia="宋体" w:hint="eastAsia"/>
          <w:szCs w:val="28"/>
        </w:rPr>
        <w:t>实用工具</w:t>
      </w:r>
      <w:r>
        <w:rPr>
          <w:rFonts w:eastAsia="宋体" w:hint="eastAsia"/>
          <w:szCs w:val="28"/>
        </w:rPr>
        <w:t>5</w:t>
      </w:r>
      <w:r w:rsidRPr="005910CA">
        <w:rPr>
          <w:rFonts w:eastAsia="宋体" w:hint="eastAsia"/>
          <w:szCs w:val="28"/>
        </w:rPr>
        <w:t>40</w:t>
      </w:r>
      <w:r w:rsidRPr="005910CA">
        <w:rPr>
          <w:rFonts w:eastAsia="宋体" w:hint="eastAsia"/>
          <w:szCs w:val="28"/>
        </w:rPr>
        <w:t>，可以存储在例如存储器</w:t>
      </w:r>
      <w:r>
        <w:rPr>
          <w:rFonts w:eastAsia="宋体" w:hint="eastAsia"/>
          <w:szCs w:val="28"/>
        </w:rPr>
        <w:t>5</w:t>
      </w:r>
      <w:r w:rsidRPr="005910CA">
        <w:rPr>
          <w:rFonts w:eastAsia="宋体" w:hint="eastAsia"/>
          <w:szCs w:val="28"/>
        </w:rPr>
        <w:t>28</w:t>
      </w:r>
      <w:r w:rsidRPr="005910CA">
        <w:rPr>
          <w:rFonts w:eastAsia="宋体" w:hint="eastAsia"/>
          <w:szCs w:val="28"/>
        </w:rPr>
        <w:t>中，这样的程序模块</w:t>
      </w:r>
      <w:r>
        <w:rPr>
          <w:rFonts w:eastAsia="宋体" w:hint="eastAsia"/>
          <w:szCs w:val="28"/>
        </w:rPr>
        <w:t>5</w:t>
      </w:r>
      <w:r w:rsidRPr="005910CA">
        <w:rPr>
          <w:rFonts w:eastAsia="宋体" w:hint="eastAsia"/>
          <w:szCs w:val="28"/>
        </w:rPr>
        <w:t>42</w:t>
      </w:r>
      <w:r w:rsidRPr="005910CA">
        <w:rPr>
          <w:rFonts w:eastAsia="宋体" w:hint="eastAsia"/>
          <w:szCs w:val="28"/>
        </w:rPr>
        <w:t>包括但不限于操作系统、一个或者多个应用程序、其它程序模块以及程序数据，这些示例中的每一个或某种组合中可能包括网络环境的实现。程序模块</w:t>
      </w:r>
      <w:r>
        <w:rPr>
          <w:rFonts w:eastAsia="宋体" w:hint="eastAsia"/>
          <w:szCs w:val="28"/>
        </w:rPr>
        <w:t>5</w:t>
      </w:r>
      <w:r w:rsidRPr="005910CA">
        <w:rPr>
          <w:rFonts w:eastAsia="宋体" w:hint="eastAsia"/>
          <w:szCs w:val="28"/>
        </w:rPr>
        <w:t>42</w:t>
      </w:r>
      <w:r w:rsidRPr="005910CA">
        <w:rPr>
          <w:rFonts w:eastAsia="宋体" w:hint="eastAsia"/>
          <w:szCs w:val="28"/>
        </w:rPr>
        <w:t>通常执行本发明所描述的实施例中的功</w:t>
      </w:r>
      <w:r w:rsidRPr="005910CA">
        <w:rPr>
          <w:rFonts w:eastAsia="宋体" w:hint="eastAsia"/>
          <w:szCs w:val="28"/>
        </w:rPr>
        <w:lastRenderedPageBreak/>
        <w:t>能和</w:t>
      </w:r>
      <w:r w:rsidRPr="005910CA">
        <w:rPr>
          <w:rFonts w:eastAsia="宋体" w:hint="eastAsia"/>
          <w:szCs w:val="28"/>
        </w:rPr>
        <w:t>/</w:t>
      </w:r>
      <w:r w:rsidRPr="005910CA">
        <w:rPr>
          <w:rFonts w:eastAsia="宋体" w:hint="eastAsia"/>
          <w:szCs w:val="28"/>
        </w:rPr>
        <w:t>或方法。</w:t>
      </w:r>
    </w:p>
    <w:p w14:paraId="59FA2185" w14:textId="259BD383" w:rsidR="005910CA" w:rsidRPr="005910CA" w:rsidRDefault="005910CA" w:rsidP="005910CA">
      <w:pPr>
        <w:spacing w:line="360" w:lineRule="auto"/>
        <w:ind w:firstLine="560"/>
        <w:rPr>
          <w:rFonts w:eastAsia="宋体"/>
          <w:szCs w:val="28"/>
        </w:rPr>
      </w:pP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也可以与一个或多个外部设备</w:t>
      </w:r>
      <w:r>
        <w:rPr>
          <w:rFonts w:eastAsia="宋体" w:hint="eastAsia"/>
          <w:szCs w:val="28"/>
        </w:rPr>
        <w:t>5</w:t>
      </w:r>
      <w:r w:rsidRPr="005910CA">
        <w:rPr>
          <w:rFonts w:eastAsia="宋体" w:hint="eastAsia"/>
          <w:szCs w:val="28"/>
        </w:rPr>
        <w:t>14</w:t>
      </w:r>
      <w:r w:rsidRPr="005910CA">
        <w:rPr>
          <w:rFonts w:eastAsia="宋体" w:hint="eastAsia"/>
          <w:szCs w:val="28"/>
        </w:rPr>
        <w:t>（例如键盘、指向设备、显示器</w:t>
      </w:r>
      <w:r>
        <w:rPr>
          <w:rFonts w:eastAsia="宋体" w:hint="eastAsia"/>
          <w:szCs w:val="28"/>
        </w:rPr>
        <w:t>5</w:t>
      </w:r>
      <w:r w:rsidRPr="005910CA">
        <w:rPr>
          <w:rFonts w:eastAsia="宋体" w:hint="eastAsia"/>
          <w:szCs w:val="28"/>
        </w:rPr>
        <w:t>24</w:t>
      </w:r>
      <w:r w:rsidRPr="005910CA">
        <w:rPr>
          <w:rFonts w:eastAsia="宋体" w:hint="eastAsia"/>
          <w:szCs w:val="28"/>
        </w:rPr>
        <w:t>等）通信，还可与一个或者多个使得用户能与该计算机设备</w:t>
      </w:r>
      <w:r>
        <w:rPr>
          <w:rFonts w:eastAsia="宋体" w:hint="eastAsia"/>
          <w:szCs w:val="28"/>
        </w:rPr>
        <w:t>5</w:t>
      </w:r>
      <w:r w:rsidRPr="005910CA">
        <w:rPr>
          <w:rFonts w:eastAsia="宋体" w:hint="eastAsia"/>
          <w:szCs w:val="28"/>
        </w:rPr>
        <w:t>12</w:t>
      </w:r>
      <w:r w:rsidRPr="005910CA">
        <w:rPr>
          <w:rFonts w:eastAsia="宋体" w:hint="eastAsia"/>
          <w:szCs w:val="28"/>
        </w:rPr>
        <w:t>交互的设备通信，和</w:t>
      </w:r>
      <w:r w:rsidRPr="005910CA">
        <w:rPr>
          <w:rFonts w:eastAsia="宋体" w:hint="eastAsia"/>
          <w:szCs w:val="28"/>
        </w:rPr>
        <w:t>/</w:t>
      </w:r>
      <w:r w:rsidRPr="005910CA">
        <w:rPr>
          <w:rFonts w:eastAsia="宋体" w:hint="eastAsia"/>
          <w:szCs w:val="28"/>
        </w:rPr>
        <w:t>或与使得该服务器</w:t>
      </w:r>
      <w:r>
        <w:rPr>
          <w:rFonts w:eastAsia="宋体" w:hint="eastAsia"/>
          <w:szCs w:val="28"/>
        </w:rPr>
        <w:t>5</w:t>
      </w:r>
      <w:r w:rsidRPr="005910CA">
        <w:rPr>
          <w:rFonts w:eastAsia="宋体" w:hint="eastAsia"/>
          <w:szCs w:val="28"/>
        </w:rPr>
        <w:t>12</w:t>
      </w:r>
      <w:r w:rsidRPr="005910CA">
        <w:rPr>
          <w:rFonts w:eastAsia="宋体" w:hint="eastAsia"/>
          <w:szCs w:val="28"/>
        </w:rPr>
        <w:t>能与一个或多个其它计算设备进行通信的任何设备（例如网卡，调制解调器等等）通信。这种通信可以通过输入</w:t>
      </w:r>
      <w:r w:rsidRPr="005910CA">
        <w:rPr>
          <w:rFonts w:eastAsia="宋体" w:hint="eastAsia"/>
          <w:szCs w:val="28"/>
        </w:rPr>
        <w:t>/</w:t>
      </w:r>
      <w:r w:rsidRPr="005910CA">
        <w:rPr>
          <w:rFonts w:eastAsia="宋体" w:hint="eastAsia"/>
          <w:szCs w:val="28"/>
        </w:rPr>
        <w:t>输出（</w:t>
      </w:r>
      <w:r w:rsidRPr="005910CA">
        <w:rPr>
          <w:rFonts w:eastAsia="宋体" w:hint="eastAsia"/>
          <w:szCs w:val="28"/>
        </w:rPr>
        <w:t>I/O</w:t>
      </w:r>
      <w:r w:rsidRPr="005910CA">
        <w:rPr>
          <w:rFonts w:eastAsia="宋体" w:hint="eastAsia"/>
          <w:szCs w:val="28"/>
        </w:rPr>
        <w:t>）接口</w:t>
      </w:r>
      <w:r>
        <w:rPr>
          <w:rFonts w:eastAsia="宋体" w:hint="eastAsia"/>
          <w:szCs w:val="28"/>
        </w:rPr>
        <w:t>5</w:t>
      </w:r>
      <w:r w:rsidRPr="005910CA">
        <w:rPr>
          <w:rFonts w:eastAsia="宋体" w:hint="eastAsia"/>
          <w:szCs w:val="28"/>
        </w:rPr>
        <w:t>22</w:t>
      </w:r>
      <w:r w:rsidRPr="005910CA">
        <w:rPr>
          <w:rFonts w:eastAsia="宋体" w:hint="eastAsia"/>
          <w:szCs w:val="28"/>
        </w:rPr>
        <w:t>进行。并且，计算机设备</w:t>
      </w:r>
      <w:r>
        <w:rPr>
          <w:rFonts w:eastAsia="宋体" w:hint="eastAsia"/>
          <w:szCs w:val="28"/>
        </w:rPr>
        <w:t>5</w:t>
      </w:r>
      <w:r w:rsidRPr="005910CA">
        <w:rPr>
          <w:rFonts w:eastAsia="宋体" w:hint="eastAsia"/>
          <w:szCs w:val="28"/>
        </w:rPr>
        <w:t>12</w:t>
      </w:r>
      <w:r w:rsidRPr="005910CA">
        <w:rPr>
          <w:rFonts w:eastAsia="宋体" w:hint="eastAsia"/>
          <w:szCs w:val="28"/>
        </w:rPr>
        <w:t>还可以通过网络适配器</w:t>
      </w:r>
      <w:r>
        <w:rPr>
          <w:rFonts w:eastAsia="宋体" w:hint="eastAsia"/>
          <w:szCs w:val="28"/>
        </w:rPr>
        <w:t>5</w:t>
      </w:r>
      <w:r w:rsidRPr="005910CA">
        <w:rPr>
          <w:rFonts w:eastAsia="宋体" w:hint="eastAsia"/>
          <w:szCs w:val="28"/>
        </w:rPr>
        <w:t>20</w:t>
      </w:r>
      <w:r w:rsidRPr="005910CA">
        <w:rPr>
          <w:rFonts w:eastAsia="宋体" w:hint="eastAsia"/>
          <w:szCs w:val="28"/>
        </w:rPr>
        <w:t>与一个或者多个网络（例如局域网（</w:t>
      </w:r>
      <w:r w:rsidRPr="005910CA">
        <w:rPr>
          <w:rFonts w:eastAsia="宋体" w:hint="eastAsia"/>
          <w:szCs w:val="28"/>
        </w:rPr>
        <w:t>LAN</w:t>
      </w:r>
      <w:r w:rsidRPr="005910CA">
        <w:rPr>
          <w:rFonts w:eastAsia="宋体" w:hint="eastAsia"/>
          <w:szCs w:val="28"/>
        </w:rPr>
        <w:t>），广域网（</w:t>
      </w:r>
      <w:r w:rsidRPr="005910CA">
        <w:rPr>
          <w:rFonts w:eastAsia="宋体" w:hint="eastAsia"/>
          <w:szCs w:val="28"/>
        </w:rPr>
        <w:t>WAN</w:t>
      </w:r>
      <w:r w:rsidRPr="005910CA">
        <w:rPr>
          <w:rFonts w:eastAsia="宋体" w:hint="eastAsia"/>
          <w:szCs w:val="28"/>
        </w:rPr>
        <w:t>）和</w:t>
      </w:r>
      <w:r w:rsidRPr="005910CA">
        <w:rPr>
          <w:rFonts w:eastAsia="宋体" w:hint="eastAsia"/>
          <w:szCs w:val="28"/>
        </w:rPr>
        <w:t>/</w:t>
      </w:r>
      <w:r w:rsidRPr="005910CA">
        <w:rPr>
          <w:rFonts w:eastAsia="宋体" w:hint="eastAsia"/>
          <w:szCs w:val="28"/>
        </w:rPr>
        <w:t>或公共网络，例如因特网）通信。如图所示，网络适配器</w:t>
      </w:r>
      <w:r>
        <w:rPr>
          <w:rFonts w:eastAsia="宋体" w:hint="eastAsia"/>
          <w:szCs w:val="28"/>
        </w:rPr>
        <w:t>5</w:t>
      </w:r>
      <w:r w:rsidRPr="005910CA">
        <w:rPr>
          <w:rFonts w:eastAsia="宋体" w:hint="eastAsia"/>
          <w:szCs w:val="28"/>
        </w:rPr>
        <w:t>20</w:t>
      </w:r>
      <w:r w:rsidRPr="005910CA">
        <w:rPr>
          <w:rFonts w:eastAsia="宋体" w:hint="eastAsia"/>
          <w:szCs w:val="28"/>
        </w:rPr>
        <w:t>通过总线</w:t>
      </w:r>
      <w:r>
        <w:rPr>
          <w:rFonts w:eastAsia="宋体" w:hint="eastAsia"/>
          <w:szCs w:val="28"/>
        </w:rPr>
        <w:t>5</w:t>
      </w:r>
      <w:r w:rsidRPr="005910CA">
        <w:rPr>
          <w:rFonts w:eastAsia="宋体" w:hint="eastAsia"/>
          <w:szCs w:val="28"/>
        </w:rPr>
        <w:t>18</w:t>
      </w:r>
      <w:r w:rsidRPr="005910CA">
        <w:rPr>
          <w:rFonts w:eastAsia="宋体" w:hint="eastAsia"/>
          <w:szCs w:val="28"/>
        </w:rPr>
        <w:t>与计算机设备</w:t>
      </w:r>
      <w:r>
        <w:rPr>
          <w:rFonts w:eastAsia="宋体" w:hint="eastAsia"/>
          <w:szCs w:val="28"/>
        </w:rPr>
        <w:t>5</w:t>
      </w:r>
      <w:r w:rsidRPr="005910CA">
        <w:rPr>
          <w:rFonts w:eastAsia="宋体" w:hint="eastAsia"/>
          <w:szCs w:val="28"/>
        </w:rPr>
        <w:t>12</w:t>
      </w:r>
      <w:r w:rsidRPr="005910CA">
        <w:rPr>
          <w:rFonts w:eastAsia="宋体" w:hint="eastAsia"/>
          <w:szCs w:val="28"/>
        </w:rPr>
        <w:t>的其它模块通信。应当明白，尽管</w:t>
      </w:r>
      <w:proofErr w:type="gramStart"/>
      <w:r w:rsidRPr="005910CA">
        <w:rPr>
          <w:rFonts w:eastAsia="宋体" w:hint="eastAsia"/>
          <w:szCs w:val="28"/>
        </w:rPr>
        <w:t>图中未示出</w:t>
      </w:r>
      <w:proofErr w:type="gramEnd"/>
      <w:r w:rsidRPr="005910CA">
        <w:rPr>
          <w:rFonts w:eastAsia="宋体" w:hint="eastAsia"/>
          <w:szCs w:val="28"/>
        </w:rPr>
        <w:t>，可以结合计算机设备</w:t>
      </w:r>
      <w:r>
        <w:rPr>
          <w:rFonts w:eastAsia="宋体" w:hint="eastAsia"/>
          <w:szCs w:val="28"/>
        </w:rPr>
        <w:t>5</w:t>
      </w:r>
      <w:r w:rsidRPr="005910CA">
        <w:rPr>
          <w:rFonts w:eastAsia="宋体" w:hint="eastAsia"/>
          <w:szCs w:val="28"/>
        </w:rPr>
        <w:t>12</w:t>
      </w:r>
      <w:r w:rsidRPr="005910CA">
        <w:rPr>
          <w:rFonts w:eastAsia="宋体" w:hint="eastAsia"/>
          <w:szCs w:val="28"/>
        </w:rPr>
        <w:t>使用其它硬件和</w:t>
      </w:r>
      <w:r w:rsidRPr="005910CA">
        <w:rPr>
          <w:rFonts w:eastAsia="宋体" w:hint="eastAsia"/>
          <w:szCs w:val="28"/>
        </w:rPr>
        <w:t>/</w:t>
      </w:r>
      <w:r w:rsidRPr="005910CA">
        <w:rPr>
          <w:rFonts w:eastAsia="宋体" w:hint="eastAsia"/>
          <w:szCs w:val="28"/>
        </w:rPr>
        <w:t>或软件模块，包括但不限于：微代码、设备驱动器、冗余处理器、外部磁盘驱动阵列、</w:t>
      </w:r>
      <w:r w:rsidRPr="005910CA">
        <w:rPr>
          <w:rFonts w:eastAsia="宋体" w:hint="eastAsia"/>
          <w:szCs w:val="28"/>
        </w:rPr>
        <w:t>RAID</w:t>
      </w:r>
      <w:r w:rsidRPr="005910CA">
        <w:rPr>
          <w:rFonts w:eastAsia="宋体" w:hint="eastAsia"/>
          <w:szCs w:val="28"/>
        </w:rPr>
        <w:t>系统、磁带驱动器以及数据备份存储装置等。</w:t>
      </w:r>
    </w:p>
    <w:p w14:paraId="55DEEEE3" w14:textId="640FA617" w:rsidR="005910CA" w:rsidRPr="005910CA" w:rsidRDefault="005910CA" w:rsidP="005910CA">
      <w:pPr>
        <w:spacing w:line="360" w:lineRule="auto"/>
        <w:ind w:firstLine="560"/>
        <w:rPr>
          <w:rFonts w:eastAsia="宋体"/>
          <w:szCs w:val="28"/>
        </w:rPr>
      </w:pPr>
      <w:r w:rsidRPr="005910CA">
        <w:rPr>
          <w:rFonts w:eastAsia="宋体" w:hint="eastAsia"/>
          <w:szCs w:val="28"/>
        </w:rPr>
        <w:t>处理器</w:t>
      </w:r>
      <w:r>
        <w:rPr>
          <w:rFonts w:eastAsia="宋体" w:hint="eastAsia"/>
          <w:szCs w:val="28"/>
        </w:rPr>
        <w:t>5</w:t>
      </w:r>
      <w:r w:rsidRPr="005910CA">
        <w:rPr>
          <w:rFonts w:eastAsia="宋体" w:hint="eastAsia"/>
          <w:szCs w:val="28"/>
        </w:rPr>
        <w:t>16</w:t>
      </w:r>
      <w:r w:rsidRPr="005910CA">
        <w:rPr>
          <w:rFonts w:eastAsia="宋体" w:hint="eastAsia"/>
          <w:szCs w:val="28"/>
        </w:rPr>
        <w:t>通过运行存储在系统存储器</w:t>
      </w:r>
      <w:r>
        <w:rPr>
          <w:rFonts w:eastAsia="宋体" w:hint="eastAsia"/>
          <w:szCs w:val="28"/>
        </w:rPr>
        <w:t>5</w:t>
      </w:r>
      <w:r w:rsidRPr="005910CA">
        <w:rPr>
          <w:rFonts w:eastAsia="宋体" w:hint="eastAsia"/>
          <w:szCs w:val="28"/>
        </w:rPr>
        <w:t>28</w:t>
      </w:r>
      <w:r w:rsidRPr="005910CA">
        <w:rPr>
          <w:rFonts w:eastAsia="宋体" w:hint="eastAsia"/>
          <w:szCs w:val="28"/>
        </w:rPr>
        <w:t>中的程序，从而执行各种功能应用以及数据处理，例如实现本发明</w:t>
      </w:r>
      <w:proofErr w:type="gramStart"/>
      <w:r w:rsidRPr="005910CA">
        <w:rPr>
          <w:rFonts w:eastAsia="宋体" w:hint="eastAsia"/>
          <w:szCs w:val="28"/>
        </w:rPr>
        <w:t>实施例所提供</w:t>
      </w:r>
      <w:proofErr w:type="gramEnd"/>
      <w:r w:rsidRPr="005910CA">
        <w:rPr>
          <w:rFonts w:eastAsia="宋体" w:hint="eastAsia"/>
          <w:szCs w:val="28"/>
        </w:rPr>
        <w:t>的</w:t>
      </w:r>
      <w:r>
        <w:rPr>
          <w:rFonts w:eastAsia="宋体" w:hint="eastAsia"/>
          <w:szCs w:val="28"/>
        </w:rPr>
        <w:t>应用协议报文的自动化解析方法，</w:t>
      </w:r>
      <w:r w:rsidRPr="005910CA">
        <w:rPr>
          <w:rFonts w:eastAsia="宋体" w:hint="eastAsia"/>
          <w:szCs w:val="28"/>
        </w:rPr>
        <w:t>包括：</w:t>
      </w:r>
    </w:p>
    <w:p w14:paraId="647F684F" w14:textId="3C46CDE5" w:rsidR="005910CA" w:rsidRPr="005910CA" w:rsidRDefault="005910CA" w:rsidP="005910CA">
      <w:pPr>
        <w:spacing w:line="360" w:lineRule="auto"/>
        <w:ind w:firstLine="560"/>
        <w:rPr>
          <w:rFonts w:eastAsia="宋体"/>
          <w:szCs w:val="28"/>
        </w:rPr>
      </w:pPr>
      <w:r w:rsidRPr="005910CA">
        <w:rPr>
          <w:rFonts w:eastAsia="宋体" w:hint="eastAsia"/>
          <w:szCs w:val="28"/>
        </w:rPr>
        <w:t>根据应用协议报文的协议规则添加模板文件，其中</w:t>
      </w:r>
      <w:r>
        <w:rPr>
          <w:rFonts w:eastAsia="宋体" w:hint="eastAsia"/>
          <w:szCs w:val="28"/>
        </w:rPr>
        <w:t>，</w:t>
      </w:r>
      <w:r w:rsidRPr="005910CA">
        <w:rPr>
          <w:rFonts w:eastAsia="宋体" w:hint="eastAsia"/>
          <w:szCs w:val="28"/>
        </w:rPr>
        <w:t>模板文件是利用预设脚本语言编辑的具有逻辑性的报文解析模板；</w:t>
      </w:r>
    </w:p>
    <w:p w14:paraId="06D1837B" w14:textId="6CE848D7" w:rsidR="005910CA" w:rsidRPr="005910CA" w:rsidRDefault="005910CA" w:rsidP="005910CA">
      <w:pPr>
        <w:spacing w:line="360" w:lineRule="auto"/>
        <w:ind w:firstLine="560"/>
        <w:rPr>
          <w:rFonts w:eastAsia="宋体"/>
          <w:szCs w:val="28"/>
        </w:rPr>
      </w:pPr>
      <w:r>
        <w:rPr>
          <w:rFonts w:eastAsia="宋体" w:hint="eastAsia"/>
          <w:szCs w:val="28"/>
        </w:rPr>
        <w:t>对各模板文件进行编译处理，生成与</w:t>
      </w:r>
      <w:r w:rsidRPr="005910CA">
        <w:rPr>
          <w:rFonts w:eastAsia="宋体" w:hint="eastAsia"/>
          <w:szCs w:val="28"/>
        </w:rPr>
        <w:t>各模板文件相对应的各模板解析类；</w:t>
      </w:r>
    </w:p>
    <w:p w14:paraId="1D653616" w14:textId="37A9C5C1" w:rsidR="005910CA" w:rsidRPr="005910CA" w:rsidRDefault="005910CA" w:rsidP="005910CA">
      <w:pPr>
        <w:spacing w:line="360" w:lineRule="auto"/>
        <w:ind w:firstLine="560"/>
        <w:rPr>
          <w:rFonts w:eastAsia="宋体"/>
          <w:szCs w:val="28"/>
        </w:rPr>
      </w:pPr>
      <w:r>
        <w:rPr>
          <w:rFonts w:eastAsia="宋体" w:hint="eastAsia"/>
          <w:szCs w:val="28"/>
        </w:rPr>
        <w:t>利用与目标应用协议报文匹配的模板解析类对</w:t>
      </w:r>
      <w:r w:rsidRPr="005910CA">
        <w:rPr>
          <w:rFonts w:eastAsia="宋体" w:hint="eastAsia"/>
          <w:szCs w:val="28"/>
        </w:rPr>
        <w:t>目标应用协议报文进行解析，并输出解析结果。</w:t>
      </w:r>
    </w:p>
    <w:p w14:paraId="4ED899DF" w14:textId="77777777" w:rsidR="005910CA" w:rsidRPr="005910CA" w:rsidRDefault="005910CA" w:rsidP="005910CA">
      <w:pPr>
        <w:spacing w:line="360" w:lineRule="auto"/>
        <w:ind w:firstLine="560"/>
        <w:rPr>
          <w:rFonts w:eastAsia="宋体"/>
          <w:szCs w:val="28"/>
        </w:rPr>
      </w:pPr>
    </w:p>
    <w:p w14:paraId="6693DC79" w14:textId="6460E3A1" w:rsidR="005910CA" w:rsidRPr="005910CA" w:rsidRDefault="005910CA" w:rsidP="005910CA">
      <w:pPr>
        <w:spacing w:line="360" w:lineRule="auto"/>
        <w:ind w:firstLine="560"/>
        <w:rPr>
          <w:rFonts w:eastAsia="宋体"/>
          <w:szCs w:val="28"/>
        </w:rPr>
      </w:pPr>
      <w:r w:rsidRPr="005910CA">
        <w:rPr>
          <w:rFonts w:eastAsia="宋体" w:hint="eastAsia"/>
          <w:szCs w:val="28"/>
        </w:rPr>
        <w:t>实施例</w:t>
      </w:r>
      <w:r>
        <w:rPr>
          <w:rFonts w:eastAsia="宋体" w:hint="eastAsia"/>
          <w:szCs w:val="28"/>
        </w:rPr>
        <w:t>六</w:t>
      </w:r>
    </w:p>
    <w:p w14:paraId="51EFD2D6" w14:textId="2EAE573E" w:rsidR="005910CA" w:rsidRPr="005910CA" w:rsidRDefault="005910CA" w:rsidP="005910CA">
      <w:pPr>
        <w:spacing w:line="360" w:lineRule="auto"/>
        <w:ind w:firstLine="560"/>
        <w:rPr>
          <w:rFonts w:eastAsia="宋体"/>
          <w:szCs w:val="28"/>
        </w:rPr>
      </w:pPr>
      <w:r w:rsidRPr="005910CA">
        <w:rPr>
          <w:rFonts w:eastAsia="宋体" w:hint="eastAsia"/>
          <w:szCs w:val="28"/>
        </w:rPr>
        <w:t>本发明实施例</w:t>
      </w:r>
      <w:proofErr w:type="gramStart"/>
      <w:r>
        <w:rPr>
          <w:rFonts w:eastAsia="宋体" w:hint="eastAsia"/>
          <w:szCs w:val="28"/>
        </w:rPr>
        <w:t>六</w:t>
      </w:r>
      <w:r w:rsidRPr="005910CA">
        <w:rPr>
          <w:rFonts w:eastAsia="宋体" w:hint="eastAsia"/>
          <w:szCs w:val="28"/>
        </w:rPr>
        <w:t>提供</w:t>
      </w:r>
      <w:proofErr w:type="gramEnd"/>
      <w:r w:rsidRPr="005910CA">
        <w:rPr>
          <w:rFonts w:eastAsia="宋体" w:hint="eastAsia"/>
          <w:szCs w:val="28"/>
        </w:rPr>
        <w:t>了一种计算机可读存储介质，其上存储有计算机程序，</w:t>
      </w:r>
      <w:r w:rsidRPr="005910CA">
        <w:rPr>
          <w:rFonts w:eastAsia="宋体" w:hint="eastAsia"/>
          <w:szCs w:val="28"/>
        </w:rPr>
        <w:lastRenderedPageBreak/>
        <w:t>该程序被处理器执行时实现如本发明</w:t>
      </w:r>
      <w:proofErr w:type="gramStart"/>
      <w:r w:rsidRPr="005910CA">
        <w:rPr>
          <w:rFonts w:eastAsia="宋体" w:hint="eastAsia"/>
          <w:szCs w:val="28"/>
        </w:rPr>
        <w:t>实施例所提供</w:t>
      </w:r>
      <w:proofErr w:type="gramEnd"/>
      <w:r w:rsidRPr="005910CA">
        <w:rPr>
          <w:rFonts w:eastAsia="宋体" w:hint="eastAsia"/>
          <w:szCs w:val="28"/>
        </w:rPr>
        <w:t>的应用协议报文的自动化解析方法，包括：</w:t>
      </w:r>
    </w:p>
    <w:p w14:paraId="78782BEA" w14:textId="77777777" w:rsidR="005910CA" w:rsidRPr="005910CA" w:rsidRDefault="005910CA" w:rsidP="005910CA">
      <w:pPr>
        <w:spacing w:line="360" w:lineRule="auto"/>
        <w:ind w:firstLine="560"/>
        <w:rPr>
          <w:rFonts w:eastAsia="宋体"/>
          <w:szCs w:val="28"/>
        </w:rPr>
      </w:pPr>
      <w:r w:rsidRPr="005910CA">
        <w:rPr>
          <w:rFonts w:eastAsia="宋体" w:hint="eastAsia"/>
          <w:szCs w:val="28"/>
        </w:rPr>
        <w:t>根据应用协议报文的协议规则添加模板文件，其中，模板文件是利用预设脚本语言编辑的具有逻辑性的报文解析模板；</w:t>
      </w:r>
    </w:p>
    <w:p w14:paraId="3539977C" w14:textId="77777777" w:rsidR="005910CA" w:rsidRPr="005910CA" w:rsidRDefault="005910CA" w:rsidP="005910CA">
      <w:pPr>
        <w:spacing w:line="360" w:lineRule="auto"/>
        <w:ind w:firstLine="560"/>
        <w:rPr>
          <w:rFonts w:eastAsia="宋体"/>
          <w:szCs w:val="28"/>
        </w:rPr>
      </w:pPr>
      <w:r w:rsidRPr="005910CA">
        <w:rPr>
          <w:rFonts w:eastAsia="宋体" w:hint="eastAsia"/>
          <w:szCs w:val="28"/>
        </w:rPr>
        <w:t>对各模板文件进行编译处理，生成与各模板文件相对应的各模板解析类；</w:t>
      </w:r>
    </w:p>
    <w:p w14:paraId="5BED5196" w14:textId="7D75440A" w:rsidR="005910CA" w:rsidRPr="005910CA" w:rsidRDefault="005910CA" w:rsidP="005910CA">
      <w:pPr>
        <w:spacing w:line="360" w:lineRule="auto"/>
        <w:ind w:firstLine="560"/>
        <w:rPr>
          <w:rFonts w:eastAsia="宋体"/>
          <w:szCs w:val="28"/>
        </w:rPr>
      </w:pPr>
      <w:r w:rsidRPr="005910CA">
        <w:rPr>
          <w:rFonts w:eastAsia="宋体" w:hint="eastAsia"/>
          <w:szCs w:val="28"/>
        </w:rPr>
        <w:t>利用与目标应用协议报文匹配的模板解析类对目标应用协议报文进行解析，并输出解析结果。</w:t>
      </w:r>
    </w:p>
    <w:p w14:paraId="3A5FE18D" w14:textId="77777777" w:rsidR="005910CA" w:rsidRPr="005910CA" w:rsidRDefault="005910CA" w:rsidP="005910CA">
      <w:pPr>
        <w:spacing w:line="360" w:lineRule="auto"/>
        <w:ind w:firstLine="560"/>
        <w:rPr>
          <w:rFonts w:eastAsia="宋体"/>
          <w:szCs w:val="28"/>
        </w:rPr>
      </w:pPr>
      <w:r w:rsidRPr="005910CA">
        <w:rPr>
          <w:rFonts w:eastAsia="宋体" w:hint="eastAsia"/>
          <w:szCs w:val="28"/>
        </w:rPr>
        <w:t>本发明实施例的计算机存储介质，可以采用一个或多个计算机可读的介质的任意组合。计算机可读介质可以是计算机可读信号介质或者计算机可读存储介质。计算机可读存储介质例如可以是——但不限于——电、磁、光、电磁、红外线、或半导体的系统、装置或器件，或者任意以上的组合。计算机可读存储介质的更具体的例子（非穷举的列表）包括：具有一个或多个导线的电连接、便携式计算机磁盘、硬盘、随机存取存储器（</w:t>
      </w:r>
      <w:r w:rsidRPr="005910CA">
        <w:rPr>
          <w:rFonts w:eastAsia="宋体" w:hint="eastAsia"/>
          <w:szCs w:val="28"/>
        </w:rPr>
        <w:t>RAM</w:t>
      </w:r>
      <w:r w:rsidRPr="005910CA">
        <w:rPr>
          <w:rFonts w:eastAsia="宋体" w:hint="eastAsia"/>
          <w:szCs w:val="28"/>
        </w:rPr>
        <w:t>）、只读存储器</w:t>
      </w:r>
      <w:r w:rsidRPr="005910CA">
        <w:rPr>
          <w:rFonts w:eastAsia="宋体" w:hint="eastAsia"/>
          <w:szCs w:val="28"/>
        </w:rPr>
        <w:t>(ROM)</w:t>
      </w:r>
      <w:r w:rsidRPr="005910CA">
        <w:rPr>
          <w:rFonts w:eastAsia="宋体" w:hint="eastAsia"/>
          <w:szCs w:val="28"/>
        </w:rPr>
        <w:t>、可擦式可编程只读存储器</w:t>
      </w:r>
      <w:r w:rsidRPr="005910CA">
        <w:rPr>
          <w:rFonts w:eastAsia="宋体" w:hint="eastAsia"/>
          <w:szCs w:val="28"/>
        </w:rPr>
        <w:t>(EPROM</w:t>
      </w:r>
      <w:r w:rsidRPr="005910CA">
        <w:rPr>
          <w:rFonts w:eastAsia="宋体" w:hint="eastAsia"/>
          <w:szCs w:val="28"/>
        </w:rPr>
        <w:t>或闪存</w:t>
      </w:r>
      <w:r w:rsidRPr="005910CA">
        <w:rPr>
          <w:rFonts w:eastAsia="宋体" w:hint="eastAsia"/>
          <w:szCs w:val="28"/>
        </w:rPr>
        <w:t>)</w:t>
      </w:r>
      <w:r w:rsidRPr="005910CA">
        <w:rPr>
          <w:rFonts w:eastAsia="宋体" w:hint="eastAsia"/>
          <w:szCs w:val="28"/>
        </w:rPr>
        <w:t>、光纤、便携式紧凑磁盘只读存储器</w:t>
      </w:r>
      <w:r w:rsidRPr="005910CA">
        <w:rPr>
          <w:rFonts w:eastAsia="宋体" w:hint="eastAsia"/>
          <w:szCs w:val="28"/>
        </w:rPr>
        <w:t>(CD-ROM)</w:t>
      </w:r>
      <w:r w:rsidRPr="005910CA">
        <w:rPr>
          <w:rFonts w:eastAsia="宋体" w:hint="eastAsia"/>
          <w:szCs w:val="28"/>
        </w:rPr>
        <w:t>、光存储器件、磁存储器件、或者上述的任意合适的组合。在本文件中，计算机可读存储介质可以是任何包含或存储程序的有形介质，该程序可以被指令执行系统、装置或者器件使用或者与其结合使用。</w:t>
      </w:r>
    </w:p>
    <w:p w14:paraId="0B5CB3F2" w14:textId="77777777" w:rsidR="005910CA" w:rsidRPr="005910CA" w:rsidRDefault="005910CA" w:rsidP="005910CA">
      <w:pPr>
        <w:spacing w:line="360" w:lineRule="auto"/>
        <w:ind w:firstLine="560"/>
        <w:rPr>
          <w:rFonts w:eastAsia="宋体"/>
          <w:szCs w:val="28"/>
        </w:rPr>
      </w:pPr>
      <w:r w:rsidRPr="005910CA">
        <w:rPr>
          <w:rFonts w:eastAsia="宋体" w:hint="eastAsia"/>
          <w:szCs w:val="28"/>
        </w:rPr>
        <w:t>计算机可读的信号介质可以包括在基带中或者作为载波一部分传播的数据信号，其中承载了计算机可读的程序代码。这种传播的数据信号可以采用多种形式，包括但不限于电磁信号、光信号或上述的任意合适的组合。计算机可读的信号介质还可以是计算机可读存储介质以外的任何计算机可读介质，该计算机可读介质可以发送、传播或者传输用于由指令执行系统、装置或者器件使用</w:t>
      </w:r>
      <w:r w:rsidRPr="005910CA">
        <w:rPr>
          <w:rFonts w:eastAsia="宋体" w:hint="eastAsia"/>
          <w:szCs w:val="28"/>
        </w:rPr>
        <w:lastRenderedPageBreak/>
        <w:t>或者与其结合使用的程序。</w:t>
      </w:r>
    </w:p>
    <w:p w14:paraId="7E6FF698" w14:textId="77777777" w:rsidR="005910CA" w:rsidRPr="005910CA" w:rsidRDefault="005910CA" w:rsidP="005910CA">
      <w:pPr>
        <w:spacing w:line="360" w:lineRule="auto"/>
        <w:ind w:firstLine="560"/>
        <w:rPr>
          <w:rFonts w:eastAsia="宋体"/>
          <w:szCs w:val="28"/>
        </w:rPr>
      </w:pPr>
      <w:r w:rsidRPr="005910CA">
        <w:rPr>
          <w:rFonts w:eastAsia="宋体" w:hint="eastAsia"/>
          <w:szCs w:val="28"/>
        </w:rPr>
        <w:t>计算机可读介质上包含的程序代码可以用任何适当的介质传输，包括——但不限于无线、电线、光缆、</w:t>
      </w:r>
      <w:r w:rsidRPr="005910CA">
        <w:rPr>
          <w:rFonts w:eastAsia="宋体" w:hint="eastAsia"/>
          <w:szCs w:val="28"/>
        </w:rPr>
        <w:t>RF</w:t>
      </w:r>
      <w:r w:rsidRPr="005910CA">
        <w:rPr>
          <w:rFonts w:eastAsia="宋体" w:hint="eastAsia"/>
          <w:szCs w:val="28"/>
        </w:rPr>
        <w:t>等等，或者上述的任意合适的组合。</w:t>
      </w:r>
    </w:p>
    <w:p w14:paraId="5D6C78FD" w14:textId="28542174" w:rsidR="005910CA" w:rsidRPr="005910CA" w:rsidRDefault="005910CA" w:rsidP="005910CA">
      <w:pPr>
        <w:spacing w:line="360" w:lineRule="auto"/>
        <w:ind w:firstLine="560"/>
        <w:rPr>
          <w:rFonts w:eastAsia="宋体"/>
          <w:szCs w:val="28"/>
        </w:rPr>
      </w:pPr>
      <w:r w:rsidRPr="005910CA">
        <w:rPr>
          <w:rFonts w:eastAsia="宋体" w:hint="eastAsia"/>
          <w:szCs w:val="28"/>
        </w:rPr>
        <w:t>可以以一种或多种程序设计语言或其组合来编写用于执行本发明操作的计算机程序代码，所述程序设计语言包括面向对象的程序设计语言—诸如</w:t>
      </w:r>
      <w:r w:rsidRPr="005910CA">
        <w:rPr>
          <w:rFonts w:eastAsia="宋体" w:hint="eastAsia"/>
          <w:szCs w:val="28"/>
        </w:rPr>
        <w:t>Java</w:t>
      </w:r>
      <w:r w:rsidRPr="005910CA">
        <w:rPr>
          <w:rFonts w:eastAsia="宋体" w:hint="eastAsia"/>
          <w:szCs w:val="28"/>
        </w:rPr>
        <w:t>、</w:t>
      </w:r>
      <w:r w:rsidRPr="005910CA">
        <w:rPr>
          <w:rFonts w:eastAsia="宋体" w:hint="eastAsia"/>
          <w:szCs w:val="28"/>
        </w:rPr>
        <w:t>Smalltalk</w:t>
      </w:r>
      <w:r w:rsidRPr="005910CA">
        <w:rPr>
          <w:rFonts w:eastAsia="宋体" w:hint="eastAsia"/>
          <w:szCs w:val="28"/>
        </w:rPr>
        <w:t>、</w:t>
      </w:r>
      <w:r w:rsidRPr="005910CA">
        <w:rPr>
          <w:rFonts w:eastAsia="宋体" w:hint="eastAsia"/>
          <w:szCs w:val="28"/>
        </w:rPr>
        <w:t>C++</w:t>
      </w:r>
      <w:r w:rsidRPr="005910CA">
        <w:rPr>
          <w:rFonts w:eastAsia="宋体" w:hint="eastAsia"/>
          <w:szCs w:val="28"/>
        </w:rPr>
        <w:t>，还包括常规的过程式程序设计语言—诸如</w:t>
      </w:r>
      <w:proofErr w:type="gramStart"/>
      <w:r w:rsidRPr="005910CA">
        <w:rPr>
          <w:rFonts w:eastAsia="宋体" w:hint="eastAsia"/>
          <w:szCs w:val="28"/>
        </w:rPr>
        <w:t>”</w:t>
      </w:r>
      <w:proofErr w:type="gramEnd"/>
      <w:r w:rsidRPr="005910CA">
        <w:rPr>
          <w:rFonts w:eastAsia="宋体" w:hint="eastAsia"/>
          <w:szCs w:val="28"/>
        </w:rPr>
        <w:t>C</w:t>
      </w:r>
      <w:proofErr w:type="gramStart"/>
      <w:r w:rsidRPr="005910CA">
        <w:rPr>
          <w:rFonts w:eastAsia="宋体" w:hint="eastAsia"/>
          <w:szCs w:val="28"/>
        </w:rPr>
        <w:t>”</w:t>
      </w:r>
      <w:proofErr w:type="gramEnd"/>
      <w:r w:rsidRPr="005910CA">
        <w:rPr>
          <w:rFonts w:eastAsia="宋体" w:hint="eastAsia"/>
          <w:szCs w:val="28"/>
        </w:rPr>
        <w:t>语言或类似的程序设计语言。程序代码可以完全地在用户计算机上执行、部分地在用户计算机上执行、作为一个独立的软件包执行、部分在用户计算机上部分在远程计算机上执行、或者完全在远程计算机或服务器上执行。在涉及远程计算机的情形中，远程计算机可以通过任意种类的网络——包括局域网</w:t>
      </w:r>
      <w:r w:rsidRPr="005910CA">
        <w:rPr>
          <w:rFonts w:eastAsia="宋体" w:hint="eastAsia"/>
          <w:szCs w:val="28"/>
        </w:rPr>
        <w:t>(LAN)</w:t>
      </w:r>
      <w:r w:rsidRPr="005910CA">
        <w:rPr>
          <w:rFonts w:eastAsia="宋体" w:hint="eastAsia"/>
          <w:szCs w:val="28"/>
        </w:rPr>
        <w:t>或广域网</w:t>
      </w:r>
      <w:r w:rsidRPr="005910CA">
        <w:rPr>
          <w:rFonts w:eastAsia="宋体" w:hint="eastAsia"/>
          <w:szCs w:val="28"/>
        </w:rPr>
        <w:t>(WAN)</w:t>
      </w:r>
      <w:r w:rsidRPr="005910CA">
        <w:rPr>
          <w:rFonts w:eastAsia="宋体" w:hint="eastAsia"/>
          <w:szCs w:val="28"/>
        </w:rPr>
        <w:t>—连接到用户计算机，或者，可以连接到外部计算机（例如利用因特网服务提供商来通过因特网连接）。</w:t>
      </w:r>
    </w:p>
    <w:p w14:paraId="31473CE4" w14:textId="77777777" w:rsidR="00563E72" w:rsidRPr="005910CA" w:rsidRDefault="00563E72" w:rsidP="00563E72">
      <w:pPr>
        <w:pStyle w:val="a5"/>
        <w:rPr>
          <w:szCs w:val="28"/>
        </w:rPr>
      </w:pPr>
      <w:r w:rsidRPr="005910CA">
        <w:rPr>
          <w:szCs w:val="28"/>
        </w:rPr>
        <w:t>注意，上述仅为本发明的较佳实施例及所运用技术原理。本领域技术人员会理解，本发明不限于这里所述的特定实施例，对本领域技术人员来说能够进行各种明显的变化、重新调整和替代而不会脱离本发明的保护范围。因此，虽然通过以上实施例对本发明进行了较为详细的说明，但是本发明不仅仅限于以上实施例，在不脱离本发明构思的情况下，还可以包括更多其他等效实施例，而本发明的范围由所附的权利要求范围决定。</w:t>
      </w:r>
    </w:p>
    <w:p w14:paraId="14F7C3EF" w14:textId="77777777" w:rsidR="00563E72" w:rsidRPr="005910CA" w:rsidRDefault="00563E72" w:rsidP="00563E72">
      <w:pPr>
        <w:spacing w:line="360" w:lineRule="auto"/>
        <w:ind w:firstLine="560"/>
        <w:rPr>
          <w:rFonts w:eastAsia="宋体" w:cs="Times New Roman"/>
          <w:szCs w:val="28"/>
        </w:rPr>
        <w:sectPr w:rsidR="00563E72" w:rsidRPr="005910CA" w:rsidSect="00F9772E">
          <w:headerReference w:type="first" r:id="rId20"/>
          <w:footerReference w:type="first" r:id="rId21"/>
          <w:pgSz w:w="11906" w:h="16838"/>
          <w:pgMar w:top="1418" w:right="907" w:bottom="851" w:left="1418" w:header="851" w:footer="992" w:gutter="0"/>
          <w:pgNumType w:start="1"/>
          <w:cols w:space="425"/>
          <w:titlePg/>
          <w:docGrid w:type="lines" w:linePitch="312"/>
        </w:sectPr>
      </w:pPr>
    </w:p>
    <w:p w14:paraId="002457C8" w14:textId="77777777" w:rsidR="00563E72" w:rsidRPr="005910CA" w:rsidRDefault="00563E72" w:rsidP="00C853EF">
      <w:pPr>
        <w:ind w:firstLineChars="0" w:firstLine="0"/>
        <w:jc w:val="center"/>
        <w:rPr>
          <w:rFonts w:eastAsia="宋体" w:cs="Times New Roman"/>
        </w:rPr>
      </w:pPr>
    </w:p>
    <w:p w14:paraId="0D4850BA" w14:textId="72FA3E5D" w:rsidR="00A20DED" w:rsidRPr="005910CA" w:rsidRDefault="00025569" w:rsidP="00C853EF">
      <w:pPr>
        <w:pStyle w:val="a6"/>
        <w:ind w:firstLineChars="0" w:firstLine="0"/>
        <w:outlineLvl w:val="0"/>
        <w:rPr>
          <w:rFonts w:cs="Times New Roman"/>
        </w:rPr>
      </w:pPr>
      <w:r w:rsidRPr="005910CA">
        <w:object w:dxaOrig="8080" w:dyaOrig="5109" w14:anchorId="6DDA83AC">
          <v:shape id="_x0000_i1026" type="#_x0000_t75" style="width:404.25pt;height:255pt" o:ole="">
            <v:imagedata r:id="rId22" o:title=""/>
          </v:shape>
          <o:OLEObject Type="Embed" ProgID="Visio.Drawing.11" ShapeID="_x0000_i1026" DrawAspect="Content" ObjectID="_1572703018" r:id="rId23"/>
        </w:object>
      </w:r>
    </w:p>
    <w:p w14:paraId="2A4DA479" w14:textId="61B3818A" w:rsidR="00563E72" w:rsidRPr="005910CA" w:rsidRDefault="00563E72" w:rsidP="00C853EF">
      <w:pPr>
        <w:pStyle w:val="a6"/>
        <w:ind w:firstLineChars="0" w:firstLine="0"/>
        <w:outlineLvl w:val="0"/>
        <w:rPr>
          <w:rFonts w:cs="Times New Roman"/>
        </w:rPr>
      </w:pPr>
      <w:r w:rsidRPr="005910CA">
        <w:rPr>
          <w:rFonts w:cs="Times New Roman"/>
        </w:rPr>
        <w:t>图</w:t>
      </w:r>
      <w:r w:rsidR="005B4169" w:rsidRPr="005910CA">
        <w:rPr>
          <w:rFonts w:cs="Times New Roman"/>
        </w:rPr>
        <w:t>1</w:t>
      </w:r>
    </w:p>
    <w:p w14:paraId="7FAB80F3" w14:textId="1D61046A" w:rsidR="00563E72" w:rsidRPr="005910CA" w:rsidRDefault="00E3566C" w:rsidP="00C853EF">
      <w:pPr>
        <w:ind w:firstLineChars="0" w:firstLine="0"/>
        <w:jc w:val="center"/>
        <w:rPr>
          <w:rFonts w:eastAsia="宋体" w:cs="Times New Roman"/>
        </w:rPr>
      </w:pPr>
      <w:r w:rsidRPr="005910CA">
        <w:rPr>
          <w:rFonts w:eastAsia="宋体"/>
        </w:rPr>
        <w:object w:dxaOrig="8080" w:dyaOrig="11669" w14:anchorId="5A66308A">
          <v:shape id="_x0000_i1027" type="#_x0000_t75" style="width:404.25pt;height:584.25pt" o:ole="">
            <v:imagedata r:id="rId24" o:title=""/>
          </v:shape>
          <o:OLEObject Type="Embed" ProgID="Visio.Drawing.11" ShapeID="_x0000_i1027" DrawAspect="Content" ObjectID="_1572703019" r:id="rId25"/>
        </w:object>
      </w:r>
    </w:p>
    <w:p w14:paraId="3E7D803F" w14:textId="1B3FC659" w:rsidR="005B4169" w:rsidRPr="005910CA"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2</w:t>
      </w:r>
    </w:p>
    <w:p w14:paraId="78BA3993" w14:textId="6D56B3A9" w:rsidR="005B4169" w:rsidRPr="005910CA" w:rsidRDefault="00E3566C" w:rsidP="00C853EF">
      <w:pPr>
        <w:ind w:firstLineChars="0" w:firstLine="0"/>
        <w:jc w:val="center"/>
        <w:rPr>
          <w:rFonts w:eastAsia="宋体" w:cs="Times New Roman"/>
        </w:rPr>
      </w:pPr>
      <w:r w:rsidRPr="005910CA">
        <w:rPr>
          <w:rFonts w:eastAsia="宋体"/>
        </w:rPr>
        <w:object w:dxaOrig="8332" w:dyaOrig="13199" w14:anchorId="3B45518F">
          <v:shape id="_x0000_i1028" type="#_x0000_t75" style="width:416.25pt;height:660pt" o:ole="">
            <v:imagedata r:id="rId26" o:title=""/>
          </v:shape>
          <o:OLEObject Type="Embed" ProgID="Visio.Drawing.11" ShapeID="_x0000_i1028" DrawAspect="Content" ObjectID="_1572703020" r:id="rId27"/>
        </w:object>
      </w:r>
    </w:p>
    <w:p w14:paraId="78A9073D" w14:textId="4E19546A" w:rsidR="005B4169" w:rsidRPr="005910CA"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3</w:t>
      </w:r>
    </w:p>
    <w:p w14:paraId="0910033C" w14:textId="74C37D2F" w:rsidR="00DC7A03" w:rsidRPr="005910CA" w:rsidRDefault="00DC7A03" w:rsidP="00C853EF">
      <w:pPr>
        <w:ind w:firstLineChars="0" w:firstLine="0"/>
        <w:jc w:val="center"/>
        <w:rPr>
          <w:rFonts w:eastAsia="宋体" w:cs="Times New Roman"/>
        </w:rPr>
      </w:pPr>
    </w:p>
    <w:p w14:paraId="4658CA38" w14:textId="1423B13A" w:rsidR="00DC7A03" w:rsidRPr="005910CA" w:rsidRDefault="00DC7A03" w:rsidP="00C853EF">
      <w:pPr>
        <w:ind w:firstLineChars="0" w:firstLine="0"/>
        <w:jc w:val="center"/>
        <w:rPr>
          <w:rFonts w:eastAsia="宋体" w:cs="Times New Roman"/>
        </w:rPr>
      </w:pPr>
    </w:p>
    <w:p w14:paraId="7C8D26E0" w14:textId="5BC3FEBA" w:rsidR="005B4169" w:rsidRPr="005910CA" w:rsidRDefault="00DC7A03" w:rsidP="00C853EF">
      <w:pPr>
        <w:ind w:firstLineChars="0" w:firstLine="0"/>
        <w:jc w:val="center"/>
        <w:rPr>
          <w:rFonts w:eastAsia="宋体" w:cs="Times New Roman"/>
        </w:rPr>
      </w:pPr>
      <w:r w:rsidRPr="005910CA">
        <w:rPr>
          <w:rFonts w:eastAsia="宋体"/>
        </w:rPr>
        <w:object w:dxaOrig="3059" w:dyaOrig="5479" w14:anchorId="08D7D99D">
          <v:shape id="_x0000_i1029" type="#_x0000_t75" style="width:153pt;height:273.75pt" o:ole="">
            <v:imagedata r:id="rId28" o:title=""/>
          </v:shape>
          <o:OLEObject Type="Embed" ProgID="Visio.Drawing.11" ShapeID="_x0000_i1029" DrawAspect="Content" ObjectID="_1572703021" r:id="rId29"/>
        </w:object>
      </w:r>
    </w:p>
    <w:p w14:paraId="3CC835DB" w14:textId="5775DF0F" w:rsidR="005B4169"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4</w:t>
      </w:r>
    </w:p>
    <w:p w14:paraId="091F7BF5" w14:textId="64B5239A" w:rsidR="00C12D67" w:rsidRDefault="00C12D67" w:rsidP="00C853EF">
      <w:pPr>
        <w:ind w:firstLineChars="0" w:firstLine="0"/>
        <w:jc w:val="center"/>
        <w:rPr>
          <w:rFonts w:eastAsia="宋体" w:cs="Times New Roman"/>
        </w:rPr>
      </w:pPr>
      <w:r>
        <w:object w:dxaOrig="9297" w:dyaOrig="6944" w14:anchorId="192CBF57">
          <v:shape id="_x0000_i1030" type="#_x0000_t75" style="width:464.25pt;height:347.25pt" o:ole="">
            <v:imagedata r:id="rId30" o:title=""/>
          </v:shape>
          <o:OLEObject Type="Embed" ProgID="Visio.Drawing.11" ShapeID="_x0000_i1030" DrawAspect="Content" ObjectID="_1572703022" r:id="rId31"/>
        </w:object>
      </w:r>
    </w:p>
    <w:p w14:paraId="17E3124A" w14:textId="5050A7F2" w:rsidR="00C12D67" w:rsidRPr="005910CA" w:rsidRDefault="00C12D67" w:rsidP="00C853EF">
      <w:pPr>
        <w:ind w:firstLineChars="0" w:firstLine="0"/>
        <w:jc w:val="center"/>
        <w:rPr>
          <w:rFonts w:eastAsia="宋体" w:cs="Times New Roman"/>
        </w:rPr>
      </w:pPr>
      <w:r>
        <w:rPr>
          <w:rFonts w:eastAsia="宋体" w:cs="Times New Roman" w:hint="eastAsia"/>
        </w:rPr>
        <w:t>图</w:t>
      </w:r>
      <w:r>
        <w:rPr>
          <w:rFonts w:eastAsia="宋体" w:cs="Times New Roman" w:hint="eastAsia"/>
        </w:rPr>
        <w:t>5</w:t>
      </w:r>
    </w:p>
    <w:p w14:paraId="717ED469" w14:textId="77777777" w:rsidR="000E080C" w:rsidRPr="005910CA" w:rsidRDefault="000E080C" w:rsidP="00C853EF">
      <w:pPr>
        <w:ind w:firstLineChars="0" w:firstLine="0"/>
        <w:rPr>
          <w:rFonts w:eastAsia="宋体" w:cs="Times New Roman"/>
        </w:rPr>
      </w:pPr>
    </w:p>
    <w:sectPr w:rsidR="000E080C" w:rsidRPr="005910CA" w:rsidSect="00F9772E">
      <w:headerReference w:type="first" r:id="rId32"/>
      <w:footerReference w:type="first" r:id="rId33"/>
      <w:pgSz w:w="11906" w:h="16838"/>
      <w:pgMar w:top="1418" w:right="907" w:bottom="851" w:left="1418" w:header="851" w:footer="992"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7-11-20T15:55:00Z" w:initials="u">
    <w:p w14:paraId="44D6B04B" w14:textId="1C5CB2D4" w:rsidR="005E7D62" w:rsidRDefault="005E7D62" w:rsidP="005E7D62">
      <w:pPr>
        <w:pStyle w:val="ad"/>
        <w:ind w:firstLine="0"/>
        <w:rPr>
          <w:rFonts w:hint="eastAsia"/>
        </w:rPr>
      </w:pPr>
      <w:r>
        <w:rPr>
          <w:rStyle w:val="ac"/>
        </w:rPr>
        <w:annotationRef/>
      </w:r>
      <w:r>
        <w:rPr>
          <w:rFonts w:hint="eastAsia"/>
        </w:rPr>
        <w:t>由于应用协议数据的格式发生变化而需要用新的解析方式提取字段。</w:t>
      </w:r>
    </w:p>
  </w:comment>
  <w:comment w:id="1" w:author="user" w:date="2017-11-20T15:59:00Z" w:initials="u">
    <w:p w14:paraId="69E48743" w14:textId="7F260966" w:rsidR="006C7E13" w:rsidRDefault="006C7E13">
      <w:pPr>
        <w:pStyle w:val="ad"/>
        <w:rPr>
          <w:rFonts w:hint="eastAsia"/>
        </w:rPr>
      </w:pPr>
      <w:r>
        <w:rPr>
          <w:rStyle w:val="ac"/>
        </w:rPr>
        <w:annotationRef/>
      </w:r>
      <w:r w:rsidR="00AC7B9F">
        <w:rPr>
          <w:rFonts w:hint="eastAsia"/>
          <w:noProof/>
        </w:rPr>
        <w:t>包括</w:t>
      </w:r>
      <w:r w:rsidR="00AC7B9F">
        <w:rPr>
          <w:noProof/>
        </w:rPr>
        <w:t>现有</w:t>
      </w:r>
      <w:r w:rsidR="00AC7B9F">
        <w:rPr>
          <w:rFonts w:hint="eastAsia"/>
          <w:noProof/>
        </w:rPr>
        <w:t>的</w:t>
      </w:r>
      <w:r w:rsidR="00AC7B9F">
        <w:rPr>
          <w:noProof/>
        </w:rPr>
        <w:t>，</w:t>
      </w:r>
      <w:r w:rsidR="00AC7B9F">
        <w:rPr>
          <w:rFonts w:hint="eastAsia"/>
          <w:noProof/>
        </w:rPr>
        <w:t>新</w:t>
      </w:r>
      <w:r w:rsidR="00AC7B9F">
        <w:rPr>
          <w:noProof/>
        </w:rPr>
        <w:t>增加</w:t>
      </w:r>
      <w:r w:rsidR="00AC7B9F">
        <w:rPr>
          <w:rFonts w:hint="eastAsia"/>
          <w:noProof/>
        </w:rPr>
        <w:t>的</w:t>
      </w:r>
      <w:r w:rsidR="00AC7B9F">
        <w:rPr>
          <w:noProof/>
        </w:rPr>
        <w:t>引用</w:t>
      </w:r>
      <w:r w:rsidR="00AC7B9F">
        <w:rPr>
          <w:rFonts w:hint="eastAsia"/>
          <w:noProof/>
        </w:rPr>
        <w:t>协议</w:t>
      </w:r>
    </w:p>
  </w:comment>
  <w:comment w:id="2" w:author="user" w:date="2017-11-20T16:01:00Z" w:initials="u">
    <w:p w14:paraId="094684F6" w14:textId="1369DF9D" w:rsidR="00684A1E" w:rsidRDefault="00C842B9" w:rsidP="00684A1E">
      <w:pPr>
        <w:pStyle w:val="ad"/>
        <w:ind w:firstLine="0"/>
      </w:pPr>
      <w:r>
        <w:t>“</w:t>
      </w:r>
      <w:r w:rsidR="00684A1E">
        <w:rPr>
          <w:rStyle w:val="ac"/>
        </w:rPr>
        <w:annotationRef/>
      </w:r>
      <w:r w:rsidR="00684A1E">
        <w:rPr>
          <w:rFonts w:hint="eastAsia"/>
        </w:rPr>
        <w:t>协议规则</w:t>
      </w:r>
      <w:r>
        <w:t>”</w:t>
      </w:r>
      <w:r w:rsidR="00684A1E">
        <w:rPr>
          <w:rFonts w:hint="eastAsia"/>
        </w:rPr>
        <w:t>改成</w:t>
      </w:r>
      <w:proofErr w:type="gramStart"/>
      <w:r>
        <w:t>”</w:t>
      </w:r>
      <w:proofErr w:type="gramEnd"/>
      <w:r w:rsidR="00684A1E">
        <w:rPr>
          <w:rFonts w:hint="eastAsia"/>
        </w:rPr>
        <w:t>协议特征</w:t>
      </w:r>
      <w:proofErr w:type="gramStart"/>
      <w:r>
        <w:t>”</w:t>
      </w:r>
      <w:proofErr w:type="gramEnd"/>
      <w:r w:rsidR="00684A1E">
        <w:rPr>
          <w:rFonts w:hint="eastAsia"/>
        </w:rPr>
        <w:t>更准确</w:t>
      </w:r>
    </w:p>
  </w:comment>
  <w:comment w:id="4" w:author="user" w:date="2017-11-20T16:03:00Z" w:initials="u">
    <w:p w14:paraId="58B0577A" w14:textId="302BD906" w:rsidR="000163E6" w:rsidRDefault="000163E6">
      <w:pPr>
        <w:pStyle w:val="ad"/>
        <w:rPr>
          <w:rFonts w:hint="eastAsia"/>
        </w:rPr>
      </w:pPr>
      <w:r>
        <w:rPr>
          <w:rStyle w:val="ac"/>
        </w:rPr>
        <w:annotationRef/>
      </w:r>
      <w:r>
        <w:rPr>
          <w:rFonts w:hint="eastAsia"/>
        </w:rPr>
        <w:t>协议特征</w:t>
      </w:r>
    </w:p>
  </w:comment>
  <w:comment w:id="5" w:author="user" w:date="2017-11-20T16:07:00Z" w:initials="u">
    <w:p w14:paraId="570347F7" w14:textId="6BB880CA" w:rsidR="006027DE" w:rsidRDefault="006027DE">
      <w:pPr>
        <w:pStyle w:val="ad"/>
      </w:pPr>
      <w:r>
        <w:rPr>
          <w:rStyle w:val="ac"/>
        </w:rPr>
        <w:annotationRef/>
      </w:r>
      <w:r>
        <w:rPr>
          <w:rFonts w:hint="eastAsia"/>
        </w:rPr>
        <w:t>这</w:t>
      </w:r>
      <w:r w:rsidR="00102458">
        <w:rPr>
          <w:rFonts w:hint="eastAsia"/>
        </w:rPr>
        <w:t>里，及下文的</w:t>
      </w:r>
      <w:r>
        <w:rPr>
          <w:rFonts w:hint="eastAsia"/>
        </w:rPr>
        <w:t>“第一”是</w:t>
      </w:r>
      <w:r>
        <w:rPr>
          <w:rFonts w:hint="eastAsia"/>
          <w:spacing w:val="0"/>
        </w:rPr>
        <w:t>指</w:t>
      </w:r>
      <w:r>
        <w:rPr>
          <w:rFonts w:hint="eastAsia"/>
        </w:rPr>
        <w:t>？</w:t>
      </w:r>
    </w:p>
  </w:comment>
  <w:comment w:id="6" w:author="user" w:date="2017-11-20T16:11:00Z" w:initials="u">
    <w:p w14:paraId="3C732FA5" w14:textId="36940F98" w:rsidR="00F219BC" w:rsidRDefault="00F219BC">
      <w:pPr>
        <w:pStyle w:val="ad"/>
      </w:pPr>
      <w:r>
        <w:rPr>
          <w:rStyle w:val="ac"/>
        </w:rPr>
        <w:annotationRef/>
      </w:r>
      <w:r>
        <w:rPr>
          <w:rFonts w:hint="eastAsia"/>
        </w:rPr>
        <w:t>还包括了各字段的提取顺序，</w:t>
      </w:r>
    </w:p>
  </w:comment>
  <w:comment w:id="7" w:author="user" w:date="2017-11-20T16:12:00Z" w:initials="u">
    <w:p w14:paraId="01A9EDB7" w14:textId="0A0E37B9" w:rsidR="00EA331B" w:rsidRDefault="00EA331B">
      <w:pPr>
        <w:pStyle w:val="ad"/>
        <w:rPr>
          <w:rFonts w:hint="eastAsia"/>
        </w:rPr>
      </w:pPr>
      <w:r>
        <w:rPr>
          <w:rStyle w:val="ac"/>
        </w:rPr>
        <w:annotationRef/>
      </w:r>
      <w:r>
        <w:rPr>
          <w:rFonts w:hint="eastAsia"/>
        </w:rPr>
        <w:t>这个字段我们有统一的编码，比如</w:t>
      </w:r>
      <w:r>
        <w:rPr>
          <w:rFonts w:hint="eastAsia"/>
        </w:rPr>
        <w:t>H</w:t>
      </w:r>
      <w:r>
        <w:t>040002</w:t>
      </w:r>
      <w:r>
        <w:rPr>
          <w:rFonts w:hint="eastAsia"/>
        </w:rPr>
        <w:t>，表示</w:t>
      </w:r>
      <w:r>
        <w:rPr>
          <w:rFonts w:hint="eastAsia"/>
        </w:rPr>
        <w:t>u</w:t>
      </w:r>
      <w:r>
        <w:t>sername</w:t>
      </w:r>
      <w:r>
        <w:rPr>
          <w:rFonts w:hint="eastAsia"/>
        </w:rPr>
        <w:t>，需要提取对应的内容。</w:t>
      </w:r>
    </w:p>
  </w:comment>
  <w:comment w:id="8" w:author="user" w:date="2017-11-20T16:14:00Z" w:initials="u">
    <w:p w14:paraId="01174BD2" w14:textId="1E4AC3A6" w:rsidR="00495349" w:rsidRDefault="00495349">
      <w:pPr>
        <w:pStyle w:val="ad"/>
        <w:rPr>
          <w:rFonts w:hint="eastAsia"/>
        </w:rPr>
      </w:pPr>
      <w:r>
        <w:rPr>
          <w:rStyle w:val="ac"/>
        </w:rPr>
        <w:annotationRef/>
      </w:r>
      <w:r>
        <w:rPr>
          <w:rFonts w:hint="eastAsia"/>
        </w:rPr>
        <w:t>字段描述信息集合，更好点</w:t>
      </w:r>
    </w:p>
  </w:comment>
  <w:comment w:id="9" w:author="user" w:date="2017-11-20T16:14:00Z" w:initials="u">
    <w:p w14:paraId="5FC1E85C" w14:textId="206BDF32" w:rsidR="007B3AB1" w:rsidRDefault="007B3AB1">
      <w:pPr>
        <w:pStyle w:val="ad"/>
        <w:rPr>
          <w:rFonts w:hint="eastAsia"/>
        </w:rPr>
      </w:pPr>
      <w:r>
        <w:rPr>
          <w:rStyle w:val="ac"/>
        </w:rPr>
        <w:annotationRef/>
      </w:r>
      <w:r>
        <w:rPr>
          <w:rFonts w:hint="eastAsia"/>
        </w:rPr>
        <w:t>根据每个模板的字段描述信息集合构造一个模板解析类。所有的模板文件生成</w:t>
      </w:r>
      <w:r>
        <w:rPr>
          <w:rFonts w:hint="eastAsia"/>
        </w:rPr>
        <w:t>模板解析类</w:t>
      </w:r>
      <w:r>
        <w:rPr>
          <w:rFonts w:hint="eastAsia"/>
        </w:rPr>
        <w:t>的集合。</w:t>
      </w:r>
    </w:p>
  </w:comment>
  <w:comment w:id="10" w:author="user" w:date="2017-11-20T16:17:00Z" w:initials="u">
    <w:p w14:paraId="5EE40F4F" w14:textId="386FD0D2" w:rsidR="00CC574E" w:rsidRDefault="00CC574E">
      <w:pPr>
        <w:pStyle w:val="ad"/>
      </w:pPr>
      <w:r>
        <w:rPr>
          <w:rStyle w:val="ac"/>
        </w:rPr>
        <w:annotationRef/>
      </w:r>
      <w:r>
        <w:rPr>
          <w:rFonts w:hint="eastAsia"/>
        </w:rPr>
        <w:t>网络安全，网络内容审计领域</w:t>
      </w:r>
    </w:p>
  </w:comment>
  <w:comment w:id="11" w:author="user" w:date="2017-11-20T16:19:00Z" w:initials="u">
    <w:p w14:paraId="56979615" w14:textId="23E788DA" w:rsidR="00B531E8" w:rsidRDefault="00B531E8" w:rsidP="00B531E8">
      <w:pPr>
        <w:pStyle w:val="ad"/>
        <w:ind w:firstLine="0"/>
        <w:rPr>
          <w:rFonts w:hint="eastAsia"/>
        </w:rPr>
      </w:pPr>
      <w:r>
        <w:rPr>
          <w:rStyle w:val="ac"/>
        </w:rPr>
        <w:annotationRef/>
      </w:r>
      <w:r>
        <w:rPr>
          <w:rFonts w:hint="eastAsia"/>
        </w:rPr>
        <w:t>协议报文</w:t>
      </w:r>
    </w:p>
  </w:comment>
  <w:comment w:id="12" w:author="user" w:date="2017-11-20T16:19:00Z" w:initials="u">
    <w:p w14:paraId="6FD4C53D" w14:textId="3770A217" w:rsidR="00717B7B" w:rsidRDefault="00717B7B">
      <w:pPr>
        <w:pStyle w:val="ad"/>
        <w:rPr>
          <w:rFonts w:hint="eastAsia"/>
        </w:rPr>
      </w:pPr>
      <w:r>
        <w:rPr>
          <w:rStyle w:val="ac"/>
        </w:rPr>
        <w:annotationRef/>
      </w:r>
      <w:r>
        <w:rPr>
          <w:rFonts w:hint="eastAsia"/>
        </w:rPr>
        <w:t>回帖，购物订单信息，网络购票信息，</w:t>
      </w:r>
    </w:p>
  </w:comment>
  <w:comment w:id="13" w:author="user" w:date="2017-11-20T16:20:00Z" w:initials="u">
    <w:p w14:paraId="55D96323" w14:textId="67C0BE83" w:rsidR="009A1B73" w:rsidRDefault="009A1B73">
      <w:pPr>
        <w:pStyle w:val="ad"/>
      </w:pPr>
      <w:r>
        <w:rPr>
          <w:rStyle w:val="ac"/>
        </w:rPr>
        <w:annotationRef/>
      </w:r>
      <w:r>
        <w:rPr>
          <w:rFonts w:hint="eastAsia"/>
        </w:rPr>
        <w:t>形式的</w:t>
      </w:r>
    </w:p>
  </w:comment>
  <w:comment w:id="14" w:author="user" w:date="2017-11-20T16:21:00Z" w:initials="u">
    <w:p w14:paraId="02B8485E" w14:textId="388E769C" w:rsidR="00577F68" w:rsidRDefault="00577F68">
      <w:pPr>
        <w:pStyle w:val="ad"/>
      </w:pPr>
      <w:r>
        <w:rPr>
          <w:rStyle w:val="ac"/>
        </w:rPr>
        <w:annotationRef/>
      </w:r>
      <w:r>
        <w:rPr>
          <w:rFonts w:hint="eastAsia"/>
        </w:rPr>
        <w:t>形式的</w:t>
      </w:r>
    </w:p>
  </w:comment>
  <w:comment w:id="15" w:author="user" w:date="2017-11-20T16:21:00Z" w:initials="u">
    <w:p w14:paraId="0501E78C" w14:textId="7CCDFDF8" w:rsidR="00FE123E" w:rsidRDefault="00FE123E">
      <w:pPr>
        <w:pStyle w:val="ad"/>
      </w:pPr>
      <w:r>
        <w:rPr>
          <w:rStyle w:val="ac"/>
        </w:rPr>
        <w:annotationRef/>
      </w:r>
      <w:r>
        <w:rPr>
          <w:rFonts w:hint="eastAsia"/>
        </w:rPr>
        <w:t>可维护性</w:t>
      </w:r>
    </w:p>
  </w:comment>
  <w:comment w:id="16" w:author="user" w:date="2017-11-20T16:33:00Z" w:initials="u">
    <w:p w14:paraId="69B329A5" w14:textId="75B3CB5E" w:rsidR="003475E5" w:rsidRDefault="003475E5">
      <w:pPr>
        <w:pStyle w:val="ad"/>
      </w:pPr>
      <w:r>
        <w:rPr>
          <w:rStyle w:val="ac"/>
        </w:rPr>
        <w:annotationRef/>
      </w:r>
      <w:r w:rsidR="001A1B03">
        <w:rPr>
          <w:rFonts w:hint="eastAsia"/>
        </w:rPr>
        <w:t>基于</w:t>
      </w:r>
      <w:r w:rsidR="001A1B03">
        <w:rPr>
          <w:rFonts w:hint="eastAsia"/>
        </w:rPr>
        <w:t>TCP</w:t>
      </w:r>
      <w:r w:rsidR="001A1B03">
        <w:t>/IP</w:t>
      </w:r>
      <w:r w:rsidR="001A1B03">
        <w:rPr>
          <w:rFonts w:hint="eastAsia"/>
        </w:rPr>
        <w:t>协议</w:t>
      </w:r>
      <w:r w:rsidR="001A1B03">
        <w:rPr>
          <w:rFonts w:hint="eastAsia"/>
          <w:spacing w:val="0"/>
        </w:rPr>
        <w:t>体系</w:t>
      </w:r>
      <w:r w:rsidR="001A1B03">
        <w:rPr>
          <w:rFonts w:hint="eastAsia"/>
        </w:rPr>
        <w:t>的</w:t>
      </w:r>
      <w:r>
        <w:rPr>
          <w:rFonts w:hint="eastAsia"/>
        </w:rPr>
        <w:t>互联网</w:t>
      </w:r>
      <w:r>
        <w:rPr>
          <w:rFonts w:hint="eastAsia"/>
        </w:rPr>
        <w:t>应用所产生的</w:t>
      </w:r>
      <w:r>
        <w:rPr>
          <w:rFonts w:hint="eastAsia"/>
        </w:rPr>
        <w:t>网络通信</w:t>
      </w:r>
      <w:r>
        <w:rPr>
          <w:rFonts w:hint="eastAsia"/>
        </w:rPr>
        <w:t>报文</w:t>
      </w:r>
    </w:p>
  </w:comment>
  <w:comment w:id="17" w:author="user" w:date="2017-11-20T16:36:00Z" w:initials="u">
    <w:p w14:paraId="72E6E6DC" w14:textId="6D31FA2C" w:rsidR="006F60C3" w:rsidRDefault="006F60C3">
      <w:pPr>
        <w:pStyle w:val="ad"/>
      </w:pPr>
      <w:r>
        <w:rPr>
          <w:rStyle w:val="ac"/>
        </w:rPr>
        <w:annotationRef/>
      </w:r>
      <w:r>
        <w:rPr>
          <w:rFonts w:hint="eastAsia"/>
        </w:rPr>
        <w:t>协议特征</w:t>
      </w:r>
    </w:p>
  </w:comment>
  <w:comment w:id="18" w:author="user" w:date="2017-11-20T16:37:00Z" w:initials="u">
    <w:p w14:paraId="75E736AA" w14:textId="174360F2" w:rsidR="0060369B" w:rsidRDefault="0060369B">
      <w:pPr>
        <w:pStyle w:val="ad"/>
        <w:rPr>
          <w:rFonts w:hint="eastAsia"/>
        </w:rPr>
      </w:pPr>
      <w:r>
        <w:rPr>
          <w:rStyle w:val="ac"/>
        </w:rPr>
        <w:annotationRef/>
      </w:r>
      <w:r>
        <w:rPr>
          <w:rFonts w:hint="eastAsia"/>
        </w:rPr>
        <w:t>这些协议特征的不同会在</w:t>
      </w:r>
      <w:r>
        <w:rPr>
          <w:rFonts w:hint="eastAsia"/>
        </w:rPr>
        <w:t>HEA</w:t>
      </w:r>
      <w:r>
        <w:t>D</w:t>
      </w:r>
      <w:r>
        <w:rPr>
          <w:rFonts w:hint="eastAsia"/>
        </w:rPr>
        <w:t>和</w:t>
      </w:r>
      <w:r>
        <w:rPr>
          <w:rFonts w:hint="eastAsia"/>
        </w:rPr>
        <w:t>B</w:t>
      </w:r>
      <w:r>
        <w:t>ODY</w:t>
      </w:r>
      <w:r>
        <w:rPr>
          <w:rFonts w:hint="eastAsia"/>
        </w:rPr>
        <w:t>中</w:t>
      </w:r>
      <w:r>
        <w:rPr>
          <w:rFonts w:hint="eastAsia"/>
        </w:rPr>
        <w:t>体现</w:t>
      </w:r>
      <w:r>
        <w:rPr>
          <w:rFonts w:hint="eastAsia"/>
        </w:rPr>
        <w:t>出来</w:t>
      </w:r>
    </w:p>
  </w:comment>
  <w:comment w:id="19" w:author="47104" w:date="2017-11-07T15:12:00Z" w:initials="hh">
    <w:p w14:paraId="37A156FA" w14:textId="77777777" w:rsidR="008F7828" w:rsidRDefault="008F7828">
      <w:pPr>
        <w:pStyle w:val="ad"/>
      </w:pPr>
      <w:r>
        <w:rPr>
          <w:rStyle w:val="ac"/>
        </w:rPr>
        <w:annotationRef/>
      </w:r>
      <w:r>
        <w:rPr>
          <w:rFonts w:hint="eastAsia"/>
        </w:rPr>
        <w:t>请发明人确认是否准确</w:t>
      </w:r>
      <w:r w:rsidR="000B31CC">
        <w:rPr>
          <w:rFonts w:hint="eastAsia"/>
        </w:rPr>
        <w:t>？</w:t>
      </w:r>
    </w:p>
    <w:p w14:paraId="2E6799F6" w14:textId="560D97BF" w:rsidR="000B31CC" w:rsidRDefault="000B31CC">
      <w:pPr>
        <w:pStyle w:val="ad"/>
        <w:rPr>
          <w:rFonts w:hint="eastAsia"/>
        </w:rPr>
      </w:pPr>
      <w:r>
        <w:rPr>
          <w:rFonts w:hint="eastAsia"/>
        </w:rPr>
        <w:t>我们目前支持</w:t>
      </w:r>
      <w:r>
        <w:rPr>
          <w:rFonts w:hint="eastAsia"/>
        </w:rPr>
        <w:t>2</w:t>
      </w:r>
      <w:r>
        <w:rPr>
          <w:rFonts w:hint="eastAsia"/>
        </w:rPr>
        <w:t>千多种，实际的互联网应用协议没有统计。</w:t>
      </w:r>
    </w:p>
  </w:comment>
  <w:comment w:id="20" w:author="user" w:date="2017-11-20T16:39:00Z" w:initials="u">
    <w:p w14:paraId="707BE015" w14:textId="4F041AE9" w:rsidR="00E70FD1" w:rsidRDefault="00E70FD1">
      <w:pPr>
        <w:pStyle w:val="ad"/>
        <w:rPr>
          <w:rFonts w:hint="eastAsia"/>
        </w:rPr>
      </w:pPr>
      <w:r>
        <w:rPr>
          <w:rStyle w:val="ac"/>
        </w:rPr>
        <w:annotationRef/>
      </w:r>
      <w:r>
        <w:rPr>
          <w:rFonts w:hint="eastAsia"/>
        </w:rPr>
        <w:t>按照互联网应用的类别划分成不同的协议大类，比如购物类，</w:t>
      </w:r>
      <w:proofErr w:type="gramStart"/>
      <w:r>
        <w:rPr>
          <w:rFonts w:hint="eastAsia"/>
        </w:rPr>
        <w:t>贴吧类</w:t>
      </w:r>
      <w:proofErr w:type="gramEnd"/>
      <w:r>
        <w:rPr>
          <w:rFonts w:hint="eastAsia"/>
        </w:rPr>
        <w:t>，旅游类，地图类等。</w:t>
      </w:r>
    </w:p>
  </w:comment>
  <w:comment w:id="21" w:author="user" w:date="2017-11-20T16:41:00Z" w:initials="u">
    <w:p w14:paraId="7840DA55" w14:textId="3FC95217" w:rsidR="002F4A09" w:rsidRDefault="002F4A09">
      <w:pPr>
        <w:pStyle w:val="ad"/>
      </w:pPr>
      <w:r>
        <w:rPr>
          <w:rStyle w:val="ac"/>
        </w:rPr>
        <w:annotationRef/>
      </w:r>
      <w:r>
        <w:rPr>
          <w:rFonts w:hint="eastAsia"/>
        </w:rPr>
        <w:t>H</w:t>
      </w:r>
      <w:r>
        <w:t>TTP</w:t>
      </w:r>
      <w:r>
        <w:rPr>
          <w:rFonts w:hint="eastAsia"/>
        </w:rPr>
        <w:t>协议的</w:t>
      </w:r>
      <w:r>
        <w:rPr>
          <w:rFonts w:hint="eastAsia"/>
        </w:rPr>
        <w:t>H</w:t>
      </w:r>
      <w:r>
        <w:t>EAD</w:t>
      </w:r>
      <w:r>
        <w:rPr>
          <w:rFonts w:hint="eastAsia"/>
        </w:rPr>
        <w:t>分为标准部分和扩展部分，标准部分是固定的，扩展部分的格式和内容都不确定。</w:t>
      </w:r>
      <w:r>
        <w:rPr>
          <w:rFonts w:hint="eastAsia"/>
        </w:rPr>
        <w:t>B</w:t>
      </w:r>
      <w:r>
        <w:t>ODY</w:t>
      </w:r>
      <w:r>
        <w:rPr>
          <w:rFonts w:hint="eastAsia"/>
        </w:rPr>
        <w:t>部分没有固定的格式</w:t>
      </w:r>
      <w:r w:rsidR="00151C04">
        <w:rPr>
          <w:rFonts w:hint="eastAsia"/>
          <w:spacing w:val="0"/>
        </w:rPr>
        <w:t>,</w:t>
      </w:r>
      <w:r w:rsidR="00151C04">
        <w:rPr>
          <w:rFonts w:hint="eastAsia"/>
          <w:spacing w:val="0"/>
        </w:rPr>
        <w:t>还有可能加密，转码等</w:t>
      </w:r>
      <w:r>
        <w:rPr>
          <w:rFonts w:hint="eastAsia"/>
        </w:rPr>
        <w:t>。</w:t>
      </w:r>
    </w:p>
    <w:p w14:paraId="738F4131" w14:textId="4E362E39" w:rsidR="002F4A09" w:rsidRDefault="002F4A09">
      <w:pPr>
        <w:pStyle w:val="ad"/>
        <w:rPr>
          <w:rFonts w:hint="eastAsia"/>
        </w:rPr>
      </w:pPr>
      <w:r>
        <w:rPr>
          <w:rFonts w:hint="eastAsia"/>
        </w:rPr>
        <w:t>H</w:t>
      </w:r>
      <w:r>
        <w:t>EAD</w:t>
      </w:r>
      <w:r>
        <w:rPr>
          <w:rFonts w:hint="eastAsia"/>
        </w:rPr>
        <w:t>和</w:t>
      </w:r>
      <w:r>
        <w:t>BODY</w:t>
      </w:r>
      <w:r>
        <w:rPr>
          <w:rFonts w:hint="eastAsia"/>
        </w:rPr>
        <w:t>中都会有区分协议类别的特征信息，以及协议提取的字段内容。</w:t>
      </w:r>
    </w:p>
  </w:comment>
  <w:comment w:id="22" w:author="user" w:date="2017-11-20T16:45:00Z" w:initials="u">
    <w:p w14:paraId="20C61860" w14:textId="190840BA" w:rsidR="0093654B" w:rsidRDefault="0093654B">
      <w:pPr>
        <w:pStyle w:val="ad"/>
        <w:rPr>
          <w:rFonts w:hint="eastAsia"/>
        </w:rPr>
      </w:pPr>
      <w:r>
        <w:rPr>
          <w:rStyle w:val="ac"/>
        </w:rPr>
        <w:annotationRef/>
      </w:r>
      <w:r>
        <w:rPr>
          <w:rFonts w:hint="eastAsia"/>
        </w:rPr>
        <w:t>统一提供的</w:t>
      </w:r>
      <w:r>
        <w:rPr>
          <w:rFonts w:hint="eastAsia"/>
        </w:rPr>
        <w:t>解析方式</w:t>
      </w:r>
      <w:r>
        <w:rPr>
          <w:rFonts w:hint="eastAsia"/>
        </w:rPr>
        <w:t>对</w:t>
      </w:r>
      <w:r>
        <w:t>HEAD</w:t>
      </w:r>
      <w:r>
        <w:rPr>
          <w:rFonts w:hint="eastAsia"/>
        </w:rPr>
        <w:t>和</w:t>
      </w:r>
      <w:r>
        <w:rPr>
          <w:rFonts w:hint="eastAsia"/>
        </w:rPr>
        <w:t>B</w:t>
      </w:r>
      <w:r>
        <w:t>ODY</w:t>
      </w:r>
      <w:r>
        <w:rPr>
          <w:rFonts w:hint="eastAsia"/>
        </w:rPr>
        <w:t>解析都支持</w:t>
      </w:r>
    </w:p>
  </w:comment>
  <w:comment w:id="23" w:author="user" w:date="2017-11-20T16:46:00Z" w:initials="u">
    <w:p w14:paraId="5E29F6B1" w14:textId="50907A39" w:rsidR="00B2619C" w:rsidRDefault="00B2619C">
      <w:pPr>
        <w:pStyle w:val="ad"/>
        <w:rPr>
          <w:rFonts w:hint="eastAsia"/>
        </w:rPr>
      </w:pPr>
      <w:r>
        <w:rPr>
          <w:rStyle w:val="ac"/>
        </w:rPr>
        <w:annotationRef/>
      </w:r>
      <w:r>
        <w:rPr>
          <w:rFonts w:hint="eastAsia"/>
        </w:rPr>
        <w:t>分为</w:t>
      </w:r>
      <w:r>
        <w:rPr>
          <w:rFonts w:hint="eastAsia"/>
        </w:rPr>
        <w:t>H</w:t>
      </w:r>
      <w:r>
        <w:t>EAD</w:t>
      </w:r>
      <w:r>
        <w:rPr>
          <w:rFonts w:hint="eastAsia"/>
        </w:rPr>
        <w:t>和</w:t>
      </w:r>
      <w:r>
        <w:rPr>
          <w:rFonts w:hint="eastAsia"/>
        </w:rPr>
        <w:t>B</w:t>
      </w:r>
      <w:r>
        <w:t>ODY</w:t>
      </w:r>
      <w:r>
        <w:rPr>
          <w:rFonts w:hint="eastAsia"/>
        </w:rPr>
        <w:t>两部分，有些只有</w:t>
      </w:r>
      <w:r>
        <w:rPr>
          <w:rFonts w:hint="eastAsia"/>
        </w:rPr>
        <w:t>HE</w:t>
      </w:r>
      <w:r>
        <w:t>AD</w:t>
      </w:r>
      <w:r>
        <w:rPr>
          <w:rFonts w:hint="eastAsia"/>
        </w:rPr>
        <w:t>，有些只有</w:t>
      </w:r>
      <w:r>
        <w:t>BODY</w:t>
      </w:r>
      <w:r>
        <w:rPr>
          <w:rFonts w:hint="eastAsia"/>
        </w:rPr>
        <w:t>，绝大部分情况下都包括</w:t>
      </w:r>
      <w:r>
        <w:rPr>
          <w:rFonts w:hint="eastAsia"/>
        </w:rPr>
        <w:t>H</w:t>
      </w:r>
      <w:r>
        <w:t>EAD,BODY</w:t>
      </w:r>
    </w:p>
  </w:comment>
  <w:comment w:id="24" w:author="user" w:date="2017-11-20T16:47:00Z" w:initials="u">
    <w:p w14:paraId="6D2ABF7E" w14:textId="77777777" w:rsidR="00DF032D" w:rsidRDefault="00DF032D">
      <w:pPr>
        <w:pStyle w:val="ad"/>
      </w:pPr>
      <w:r>
        <w:rPr>
          <w:rStyle w:val="ac"/>
        </w:rPr>
        <w:annotationRef/>
      </w:r>
      <w:r>
        <w:rPr>
          <w:rFonts w:hint="eastAsia"/>
        </w:rPr>
        <w:t>每一大类应用协议提取出相同的字段集合，但是各个字段是在</w:t>
      </w:r>
      <w:proofErr w:type="spellStart"/>
      <w:r>
        <w:rPr>
          <w:rFonts w:hint="eastAsia"/>
        </w:rPr>
        <w:t>H</w:t>
      </w:r>
      <w:r>
        <w:t>EADz</w:t>
      </w:r>
      <w:proofErr w:type="spellEnd"/>
      <w:r>
        <w:rPr>
          <w:rFonts w:hint="eastAsia"/>
        </w:rPr>
        <w:t>中，还是在</w:t>
      </w:r>
      <w:r>
        <w:rPr>
          <w:rFonts w:hint="eastAsia"/>
        </w:rPr>
        <w:t>B</w:t>
      </w:r>
      <w:r>
        <w:t>ODY</w:t>
      </w:r>
      <w:r>
        <w:rPr>
          <w:rFonts w:hint="eastAsia"/>
        </w:rPr>
        <w:t>中，不一定相同。比如同一个小类京东购物，其下订单，查询订单所提取字段的位置，都不一定相同。</w:t>
      </w:r>
    </w:p>
    <w:p w14:paraId="535008CD" w14:textId="2EA22316" w:rsidR="00FF3EE2" w:rsidRDefault="00FF3EE2">
      <w:pPr>
        <w:pStyle w:val="ad"/>
        <w:rPr>
          <w:rFonts w:hint="eastAsia"/>
        </w:rPr>
      </w:pPr>
      <w:r>
        <w:rPr>
          <w:rFonts w:hint="eastAsia"/>
        </w:rPr>
        <w:t>操作类型是一个字段，提取的位置</w:t>
      </w:r>
      <w:r w:rsidR="00A61350">
        <w:rPr>
          <w:rFonts w:hint="eastAsia"/>
        </w:rPr>
        <w:t>不固定</w:t>
      </w:r>
      <w:r>
        <w:rPr>
          <w:rFonts w:hint="eastAsia"/>
        </w:rPr>
        <w:t>。</w:t>
      </w:r>
    </w:p>
    <w:p w14:paraId="776A6EF7" w14:textId="77777777" w:rsidR="00DF032D" w:rsidRDefault="00DF032D">
      <w:pPr>
        <w:pStyle w:val="ad"/>
      </w:pPr>
      <w:r>
        <w:rPr>
          <w:rFonts w:hint="eastAsia"/>
        </w:rPr>
        <w:t>所以字段提取单元中包括：</w:t>
      </w:r>
    </w:p>
    <w:p w14:paraId="37BEC7FB" w14:textId="13A820B0" w:rsidR="00DF032D" w:rsidRDefault="00DF032D">
      <w:pPr>
        <w:pStyle w:val="ad"/>
        <w:rPr>
          <w:rFonts w:hint="eastAsia"/>
        </w:rPr>
      </w:pPr>
      <w:r>
        <w:rPr>
          <w:rFonts w:hint="eastAsia"/>
        </w:rPr>
        <w:t>提取的位置：</w:t>
      </w:r>
      <w:r>
        <w:rPr>
          <w:rFonts w:hint="eastAsia"/>
        </w:rPr>
        <w:t>H</w:t>
      </w:r>
      <w:r>
        <w:t>EAD</w:t>
      </w:r>
      <w:r>
        <w:rPr>
          <w:rFonts w:hint="eastAsia"/>
        </w:rPr>
        <w:t>中某个位置，或者</w:t>
      </w:r>
      <w:r>
        <w:rPr>
          <w:rFonts w:hint="eastAsia"/>
        </w:rPr>
        <w:t>B</w:t>
      </w:r>
      <w:r>
        <w:t>ODY</w:t>
      </w:r>
      <w:r>
        <w:rPr>
          <w:rFonts w:hint="eastAsia"/>
        </w:rPr>
        <w:t>中某一小段。</w:t>
      </w:r>
    </w:p>
    <w:p w14:paraId="53C2A2DD" w14:textId="780CAB17" w:rsidR="00DF032D" w:rsidRDefault="00DF032D">
      <w:pPr>
        <w:pStyle w:val="ad"/>
      </w:pPr>
      <w:r>
        <w:rPr>
          <w:rFonts w:hint="eastAsia"/>
        </w:rPr>
        <w:t>提取的方法</w:t>
      </w:r>
      <w:r w:rsidR="00F54922">
        <w:rPr>
          <w:rFonts w:hint="eastAsia"/>
        </w:rPr>
        <w:t>：采用</w:t>
      </w:r>
      <w:r w:rsidR="00F54922">
        <w:t>start-</w:t>
      </w:r>
      <w:proofErr w:type="spellStart"/>
      <w:r w:rsidR="00F54922">
        <w:t>end,JSON,html</w:t>
      </w:r>
      <w:proofErr w:type="spellEnd"/>
      <w:r w:rsidR="00F54922">
        <w:rPr>
          <w:rFonts w:hint="eastAsia"/>
        </w:rPr>
        <w:t>格式提取</w:t>
      </w:r>
    </w:p>
    <w:p w14:paraId="52351791" w14:textId="518A5898" w:rsidR="00DF032D" w:rsidRDefault="00DF032D">
      <w:pPr>
        <w:pStyle w:val="ad"/>
        <w:rPr>
          <w:rFonts w:hint="eastAsia"/>
        </w:rPr>
      </w:pPr>
      <w:r>
        <w:rPr>
          <w:rFonts w:hint="eastAsia"/>
        </w:rPr>
        <w:t>提取内容的处理</w:t>
      </w:r>
      <w:r w:rsidR="00F54922">
        <w:rPr>
          <w:rFonts w:hint="eastAsia"/>
        </w:rPr>
        <w:t>：</w:t>
      </w:r>
      <w:r w:rsidR="00F54922">
        <w:t>utf-8</w:t>
      </w:r>
      <w:r w:rsidR="00F54922">
        <w:rPr>
          <w:rFonts w:hint="eastAsia"/>
        </w:rPr>
        <w:t>转码，</w:t>
      </w:r>
      <w:proofErr w:type="spellStart"/>
      <w:r w:rsidR="00F54922">
        <w:rPr>
          <w:rFonts w:hint="eastAsia"/>
        </w:rPr>
        <w:t>b</w:t>
      </w:r>
      <w:r w:rsidR="00F54922">
        <w:t>cd</w:t>
      </w:r>
      <w:proofErr w:type="spellEnd"/>
      <w:r w:rsidR="00F54922">
        <w:rPr>
          <w:rFonts w:hint="eastAsia"/>
        </w:rPr>
        <w:t>转码。</w:t>
      </w:r>
    </w:p>
  </w:comment>
  <w:comment w:id="25" w:author="user" w:date="2017-11-20T16:54:00Z" w:initials="u">
    <w:p w14:paraId="699B1212" w14:textId="5C1AF709" w:rsidR="00242B0F" w:rsidRDefault="00242B0F">
      <w:pPr>
        <w:pStyle w:val="ad"/>
      </w:pPr>
      <w:r>
        <w:rPr>
          <w:rStyle w:val="ac"/>
        </w:rPr>
        <w:annotationRef/>
      </w:r>
      <w:r>
        <w:rPr>
          <w:rFonts w:hint="eastAsia"/>
        </w:rPr>
        <w:t>解析方式需要明确提取的位置是在</w:t>
      </w:r>
      <w:r>
        <w:rPr>
          <w:rFonts w:hint="eastAsia"/>
        </w:rPr>
        <w:t>h</w:t>
      </w:r>
      <w:r>
        <w:t>ead</w:t>
      </w:r>
      <w:r>
        <w:rPr>
          <w:rFonts w:hint="eastAsia"/>
        </w:rPr>
        <w:t>还是</w:t>
      </w:r>
      <w:r>
        <w:rPr>
          <w:rFonts w:hint="eastAsia"/>
        </w:rPr>
        <w:t>b</w:t>
      </w:r>
      <w:r>
        <w:t>ody</w:t>
      </w:r>
      <w:r>
        <w:rPr>
          <w:rFonts w:hint="eastAsia"/>
        </w:rPr>
        <w:t>中，对于</w:t>
      </w:r>
      <w:r>
        <w:rPr>
          <w:rFonts w:hint="eastAsia"/>
        </w:rPr>
        <w:t>h</w:t>
      </w:r>
      <w:r>
        <w:t>ead</w:t>
      </w:r>
      <w:r>
        <w:rPr>
          <w:rFonts w:hint="eastAsia"/>
        </w:rPr>
        <w:t>和</w:t>
      </w:r>
      <w:r>
        <w:rPr>
          <w:rFonts w:hint="eastAsia"/>
        </w:rPr>
        <w:t>b</w:t>
      </w:r>
      <w:r>
        <w:t>ody</w:t>
      </w:r>
      <w:r>
        <w:rPr>
          <w:rFonts w:hint="eastAsia"/>
        </w:rPr>
        <w:t>并没有不同的解析方式。</w:t>
      </w:r>
    </w:p>
  </w:comment>
  <w:comment w:id="26" w:author="user" w:date="2017-11-20T16:56:00Z" w:initials="u">
    <w:p w14:paraId="7279D985" w14:textId="77777777" w:rsidR="006374F4" w:rsidRDefault="006374F4">
      <w:pPr>
        <w:pStyle w:val="ad"/>
      </w:pPr>
      <w:r>
        <w:rPr>
          <w:rStyle w:val="ac"/>
        </w:rPr>
        <w:annotationRef/>
      </w:r>
      <w:r>
        <w:rPr>
          <w:rFonts w:hint="eastAsia"/>
        </w:rPr>
        <w:t>模板脚本语言用于描述</w:t>
      </w:r>
      <w:r>
        <w:rPr>
          <w:rFonts w:hint="eastAsia"/>
        </w:rPr>
        <w:t>提取</w:t>
      </w:r>
      <w:r>
        <w:rPr>
          <w:rFonts w:hint="eastAsia"/>
        </w:rPr>
        <w:t>的过程，预设编译器读取提取过程，</w:t>
      </w:r>
      <w:r>
        <w:rPr>
          <w:rFonts w:hint="eastAsia"/>
        </w:rPr>
        <w:t>生成</w:t>
      </w:r>
      <w:r>
        <w:rPr>
          <w:rFonts w:hint="eastAsia"/>
        </w:rPr>
        <w:t>实际的</w:t>
      </w:r>
      <w:r w:rsidR="00A81AF1">
        <w:rPr>
          <w:rFonts w:hint="eastAsia"/>
        </w:rPr>
        <w:t>逻辑</w:t>
      </w:r>
      <w:r>
        <w:rPr>
          <w:rFonts w:hint="eastAsia"/>
        </w:rPr>
        <w:t>处理</w:t>
      </w:r>
      <w:r w:rsidR="00A81AF1">
        <w:rPr>
          <w:rFonts w:hint="eastAsia"/>
        </w:rPr>
        <w:t>程序</w:t>
      </w:r>
      <w:r>
        <w:rPr>
          <w:rFonts w:hint="eastAsia"/>
        </w:rPr>
        <w:t>（模板解析类）</w:t>
      </w:r>
      <w:r>
        <w:rPr>
          <w:rFonts w:hint="eastAsia"/>
          <w:spacing w:val="0"/>
        </w:rPr>
        <w:t>，处理网络应用协议数据</w:t>
      </w:r>
      <w:r>
        <w:rPr>
          <w:rFonts w:hint="eastAsia"/>
        </w:rPr>
        <w:t>。</w:t>
      </w:r>
    </w:p>
    <w:p w14:paraId="5DC3AA92" w14:textId="61D6EEF5" w:rsidR="009600A1" w:rsidRDefault="009600A1">
      <w:pPr>
        <w:pStyle w:val="ad"/>
        <w:rPr>
          <w:rFonts w:hint="eastAsia"/>
        </w:rPr>
      </w:pPr>
      <w:r>
        <w:rPr>
          <w:rFonts w:hint="eastAsia"/>
        </w:rPr>
        <w:t>脚本语言脚本</w:t>
      </w:r>
      <w:r>
        <w:rPr>
          <w:rFonts w:hint="eastAsia"/>
        </w:rPr>
        <w:t xml:space="preserve"> -</w:t>
      </w:r>
      <w:r>
        <w:sym w:font="Wingdings" w:char="F0E0"/>
      </w:r>
      <w:r>
        <w:rPr>
          <w:rFonts w:hint="eastAsia"/>
        </w:rPr>
        <w:t xml:space="preserve"> </w:t>
      </w:r>
      <w:r>
        <w:t xml:space="preserve"> </w:t>
      </w:r>
      <w:r>
        <w:rPr>
          <w:rFonts w:hint="eastAsia"/>
        </w:rPr>
        <w:t>高级语言程序</w:t>
      </w:r>
      <w:r>
        <w:rPr>
          <w:rFonts w:hint="eastAsia"/>
        </w:rPr>
        <w:t>(</w:t>
      </w:r>
      <w:r>
        <w:rPr>
          <w:spacing w:val="0"/>
        </w:rPr>
        <w:t>c/</w:t>
      </w:r>
      <w:proofErr w:type="spellStart"/>
      <w:r>
        <w:rPr>
          <w:spacing w:val="0"/>
        </w:rPr>
        <w:t>c++</w:t>
      </w:r>
      <w:proofErr w:type="spellEnd"/>
      <w:r>
        <w:t>)</w:t>
      </w:r>
    </w:p>
  </w:comment>
  <w:comment w:id="27" w:author="user" w:date="2017-11-20T17:01:00Z" w:initials="u">
    <w:p w14:paraId="19B4A062" w14:textId="0AC1FE1A" w:rsidR="009B3466" w:rsidRPr="009B3466" w:rsidRDefault="009B3466" w:rsidP="009B3466">
      <w:pPr>
        <w:pStyle w:val="ad"/>
      </w:pPr>
      <w:r>
        <w:rPr>
          <w:rStyle w:val="ac"/>
        </w:rPr>
        <w:annotationRef/>
      </w:r>
      <w:r>
        <w:rPr>
          <w:rFonts w:hint="eastAsia"/>
        </w:rPr>
        <w:t>脚本语言</w:t>
      </w:r>
      <w:r>
        <w:rPr>
          <w:rFonts w:hint="eastAsia"/>
        </w:rPr>
        <w:t>的模板文件</w:t>
      </w:r>
      <w:r>
        <w:rPr>
          <w:rFonts w:hint="eastAsia"/>
        </w:rPr>
        <w:t xml:space="preserve"> -</w:t>
      </w:r>
      <w:r>
        <w:sym w:font="Wingdings" w:char="F0E0"/>
      </w:r>
      <w:r>
        <w:rPr>
          <w:rFonts w:hint="eastAsia"/>
        </w:rPr>
        <w:t xml:space="preserve"> </w:t>
      </w:r>
      <w:r>
        <w:t xml:space="preserve"> </w:t>
      </w:r>
      <w:r>
        <w:rPr>
          <w:rFonts w:hint="eastAsia"/>
        </w:rPr>
        <w:t>高级语言程序</w:t>
      </w:r>
      <w:r>
        <w:rPr>
          <w:rFonts w:hint="eastAsia"/>
        </w:rPr>
        <w:t>(</w:t>
      </w:r>
      <w:r>
        <w:rPr>
          <w:spacing w:val="0"/>
        </w:rPr>
        <w:t>c/</w:t>
      </w:r>
      <w:proofErr w:type="spellStart"/>
      <w:r>
        <w:rPr>
          <w:spacing w:val="0"/>
        </w:rPr>
        <w:t>c++</w:t>
      </w:r>
      <w:proofErr w:type="spellEnd"/>
      <w:r>
        <w:t>)</w:t>
      </w:r>
    </w:p>
  </w:comment>
  <w:comment w:id="28" w:author="user" w:date="2017-11-20T17:06:00Z" w:initials="u">
    <w:p w14:paraId="05CE77BE" w14:textId="7065E8F5" w:rsidR="00B701F1" w:rsidRDefault="00B701F1">
      <w:pPr>
        <w:pStyle w:val="ad"/>
        <w:rPr>
          <w:rFonts w:hint="eastAsia"/>
        </w:rPr>
      </w:pPr>
      <w:r>
        <w:rPr>
          <w:rStyle w:val="ac"/>
        </w:rPr>
        <w:annotationRef/>
      </w:r>
      <w:r>
        <w:t>Head</w:t>
      </w:r>
      <w:r>
        <w:rPr>
          <w:rFonts w:hint="eastAsia"/>
        </w:rPr>
        <w:t>和</w:t>
      </w:r>
      <w:r>
        <w:rPr>
          <w:rFonts w:hint="eastAsia"/>
        </w:rPr>
        <w:t>b</w:t>
      </w:r>
      <w:r>
        <w:t>ody</w:t>
      </w:r>
      <w:r>
        <w:rPr>
          <w:rFonts w:hint="eastAsia"/>
        </w:rPr>
        <w:t>中都会有这些信息</w:t>
      </w:r>
      <w:bookmarkStart w:id="29" w:name="_GoBack"/>
      <w:bookmarkEnd w:id="2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6B04B" w15:done="0"/>
  <w15:commentEx w15:paraId="69E48743" w15:done="0"/>
  <w15:commentEx w15:paraId="094684F6" w15:done="0"/>
  <w15:commentEx w15:paraId="58B0577A" w15:done="0"/>
  <w15:commentEx w15:paraId="570347F7" w15:done="0"/>
  <w15:commentEx w15:paraId="3C732FA5" w15:done="0"/>
  <w15:commentEx w15:paraId="01A9EDB7" w15:done="0"/>
  <w15:commentEx w15:paraId="01174BD2" w15:done="0"/>
  <w15:commentEx w15:paraId="5FC1E85C" w15:done="0"/>
  <w15:commentEx w15:paraId="5EE40F4F" w15:done="0"/>
  <w15:commentEx w15:paraId="56979615" w15:done="0"/>
  <w15:commentEx w15:paraId="6FD4C53D" w15:done="0"/>
  <w15:commentEx w15:paraId="55D96323" w15:done="0"/>
  <w15:commentEx w15:paraId="02B8485E" w15:done="0"/>
  <w15:commentEx w15:paraId="0501E78C" w15:done="0"/>
  <w15:commentEx w15:paraId="69B329A5" w15:done="0"/>
  <w15:commentEx w15:paraId="72E6E6DC" w15:done="0"/>
  <w15:commentEx w15:paraId="75E736AA" w15:done="0"/>
  <w15:commentEx w15:paraId="2E6799F6" w15:done="0"/>
  <w15:commentEx w15:paraId="707BE015" w15:done="0"/>
  <w15:commentEx w15:paraId="738F4131" w15:done="0"/>
  <w15:commentEx w15:paraId="20C61860" w15:done="0"/>
  <w15:commentEx w15:paraId="5E29F6B1" w15:done="0"/>
  <w15:commentEx w15:paraId="52351791" w15:done="0"/>
  <w15:commentEx w15:paraId="699B1212" w15:done="0"/>
  <w15:commentEx w15:paraId="5DC3AA92" w15:done="0"/>
  <w15:commentEx w15:paraId="19B4A062" w15:done="0"/>
  <w15:commentEx w15:paraId="05CE77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FD1C4" w14:textId="77777777" w:rsidR="00AC7B9F" w:rsidRDefault="00AC7B9F" w:rsidP="00563E72">
      <w:pPr>
        <w:ind w:firstLine="560"/>
      </w:pPr>
      <w:r>
        <w:separator/>
      </w:r>
    </w:p>
  </w:endnote>
  <w:endnote w:type="continuationSeparator" w:id="0">
    <w:p w14:paraId="0E8FCE77" w14:textId="77777777" w:rsidR="00AC7B9F" w:rsidRDefault="00AC7B9F" w:rsidP="00563E72">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2B28" w14:textId="77777777" w:rsidR="00C42A84" w:rsidRDefault="00C42A8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683564"/>
      <w:docPartObj>
        <w:docPartGallery w:val="Page Numbers (Bottom of Page)"/>
        <w:docPartUnique/>
      </w:docPartObj>
    </w:sdtPr>
    <w:sdtEndPr>
      <w:rPr>
        <w:rFonts w:cs="Times New Roman"/>
        <w:szCs w:val="24"/>
      </w:rPr>
    </w:sdtEndPr>
    <w:sdtContent>
      <w:p w14:paraId="02A15AAA" w14:textId="77777777" w:rsidR="00C42A84" w:rsidRPr="007F7BD8" w:rsidRDefault="00C42A84" w:rsidP="00F9772E">
        <w:pPr>
          <w:pStyle w:val="a4"/>
          <w:ind w:firstLine="480"/>
          <w:jc w:val="center"/>
          <w:rPr>
            <w:rFonts w:cs="Times New Roman"/>
            <w:szCs w:val="24"/>
          </w:rPr>
        </w:pPr>
        <w:r w:rsidRPr="007F7BD8">
          <w:rPr>
            <w:rFonts w:cs="Times New Roman"/>
            <w:szCs w:val="24"/>
          </w:rPr>
          <w:fldChar w:fldCharType="begin"/>
        </w:r>
        <w:r w:rsidRPr="007F7BD8">
          <w:rPr>
            <w:rFonts w:cs="Times New Roman"/>
            <w:szCs w:val="24"/>
          </w:rPr>
          <w:instrText>PAGE   \* MERGEFORMAT</w:instrText>
        </w:r>
        <w:r w:rsidRPr="007F7BD8">
          <w:rPr>
            <w:rFonts w:cs="Times New Roman"/>
            <w:szCs w:val="24"/>
          </w:rPr>
          <w:fldChar w:fldCharType="separate"/>
        </w:r>
        <w:r w:rsidR="00B701F1" w:rsidRPr="00B701F1">
          <w:rPr>
            <w:rFonts w:cs="Times New Roman"/>
            <w:noProof/>
            <w:szCs w:val="24"/>
            <w:lang w:val="zh-CN"/>
          </w:rPr>
          <w:t>20</w:t>
        </w:r>
        <w:r w:rsidRPr="007F7BD8">
          <w:rPr>
            <w:rFonts w:cs="Times New Roman"/>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208118"/>
      <w:docPartObj>
        <w:docPartGallery w:val="Page Numbers (Bottom of Page)"/>
        <w:docPartUnique/>
      </w:docPartObj>
    </w:sdtPr>
    <w:sdtEndPr/>
    <w:sdtContent>
      <w:p w14:paraId="65ED599F" w14:textId="77777777" w:rsidR="00C42A84" w:rsidRDefault="00C42A84" w:rsidP="00F9772E">
        <w:pPr>
          <w:pStyle w:val="a4"/>
          <w:ind w:firstLine="480"/>
          <w:jc w:val="center"/>
        </w:pPr>
        <w:r>
          <w:fldChar w:fldCharType="begin"/>
        </w:r>
        <w:r>
          <w:instrText>PAGE   \* MERGEFORMAT</w:instrText>
        </w:r>
        <w:r>
          <w:fldChar w:fldCharType="separate"/>
        </w:r>
        <w:r w:rsidR="00B701F1" w:rsidRPr="00B701F1">
          <w:rPr>
            <w:noProof/>
            <w:lang w:val="zh-CN"/>
          </w:rPr>
          <w:t>1</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384433"/>
      <w:docPartObj>
        <w:docPartGallery w:val="Page Numbers (Bottom of Page)"/>
        <w:docPartUnique/>
      </w:docPartObj>
    </w:sdtPr>
    <w:sdtEndPr/>
    <w:sdtContent>
      <w:p w14:paraId="428A9548" w14:textId="77777777" w:rsidR="00C42A84" w:rsidRDefault="00C42A84" w:rsidP="00F9772E">
        <w:pPr>
          <w:pStyle w:val="a4"/>
          <w:ind w:firstLine="480"/>
          <w:jc w:val="center"/>
        </w:pPr>
        <w:r>
          <w:fldChar w:fldCharType="begin"/>
        </w:r>
        <w:r>
          <w:instrText>PAGE   \* MERGEFORMAT</w:instrText>
        </w:r>
        <w:r>
          <w:fldChar w:fldCharType="separate"/>
        </w:r>
        <w:r w:rsidR="00B701F1" w:rsidRPr="00B701F1">
          <w:rPr>
            <w:noProof/>
            <w:lang w:val="zh-CN"/>
          </w:rPr>
          <w:t>1</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201426"/>
      <w:docPartObj>
        <w:docPartGallery w:val="Page Numbers (Bottom of Page)"/>
        <w:docPartUnique/>
      </w:docPartObj>
    </w:sdtPr>
    <w:sdtEndPr/>
    <w:sdtContent>
      <w:p w14:paraId="410B50E8" w14:textId="77777777" w:rsidR="00C42A84" w:rsidRDefault="00C42A84" w:rsidP="00F9772E">
        <w:pPr>
          <w:pStyle w:val="a4"/>
          <w:ind w:firstLine="480"/>
          <w:jc w:val="center"/>
        </w:pPr>
        <w:r>
          <w:fldChar w:fldCharType="begin"/>
        </w:r>
        <w:r>
          <w:instrText>PAGE   \* MERGEFORMAT</w:instrText>
        </w:r>
        <w:r>
          <w:fldChar w:fldCharType="separate"/>
        </w:r>
        <w:r w:rsidR="00B701F1" w:rsidRPr="00B701F1">
          <w:rPr>
            <w:noProof/>
            <w:lang w:val="zh-CN"/>
          </w:rPr>
          <w:t>1</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35573" w14:textId="77777777" w:rsidR="00C42A84" w:rsidRDefault="00C42A84" w:rsidP="00F9772E">
    <w:pPr>
      <w:pStyle w:val="a4"/>
      <w:ind w:firstLine="480"/>
      <w:jc w:val="center"/>
    </w:pPr>
    <w:r w:rsidRPr="007F7BD8">
      <w:rPr>
        <w:rFonts w:cs="Times New Roman"/>
        <w:szCs w:val="24"/>
      </w:rPr>
      <w:fldChar w:fldCharType="begin"/>
    </w:r>
    <w:r w:rsidRPr="007F7BD8">
      <w:rPr>
        <w:rFonts w:cs="Times New Roman"/>
        <w:szCs w:val="24"/>
      </w:rPr>
      <w:instrText>PAGE   \* MERGEFORMAT</w:instrText>
    </w:r>
    <w:r w:rsidRPr="007F7BD8">
      <w:rPr>
        <w:rFonts w:cs="Times New Roman"/>
        <w:szCs w:val="24"/>
      </w:rPr>
      <w:fldChar w:fldCharType="separate"/>
    </w:r>
    <w:r w:rsidR="00B701F1" w:rsidRPr="00B701F1">
      <w:rPr>
        <w:rFonts w:cs="Times New Roman"/>
        <w:noProof/>
        <w:szCs w:val="24"/>
        <w:lang w:val="zh-CN"/>
      </w:rPr>
      <w:t>1</w:t>
    </w:r>
    <w:r w:rsidRPr="007F7BD8">
      <w:rPr>
        <w:rFonts w:cs="Times New Roman"/>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AB94E" w14:textId="77777777" w:rsidR="00AC7B9F" w:rsidRDefault="00AC7B9F" w:rsidP="001D448B">
      <w:pPr>
        <w:ind w:firstLine="560"/>
      </w:pPr>
      <w:r>
        <w:separator/>
      </w:r>
    </w:p>
  </w:footnote>
  <w:footnote w:type="continuationSeparator" w:id="0">
    <w:p w14:paraId="2B42D2F3" w14:textId="77777777" w:rsidR="00AC7B9F" w:rsidRDefault="00AC7B9F" w:rsidP="00563E72">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3D554" w14:textId="77777777" w:rsidR="00C42A84" w:rsidRDefault="00C42A8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B5A5" w14:textId="77777777" w:rsidR="00C42A84" w:rsidRDefault="00C42A8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14CC" w14:textId="77777777" w:rsidR="00C42A84" w:rsidRPr="001F1260" w:rsidRDefault="00C42A84" w:rsidP="00C853EF">
    <w:pPr>
      <w:pStyle w:val="a3"/>
      <w:rPr>
        <w:rFonts w:ascii="黑体" w:eastAsia="黑体"/>
        <w:spacing w:val="90"/>
        <w:sz w:val="32"/>
        <w:szCs w:val="32"/>
      </w:rPr>
    </w:pPr>
    <w:r w:rsidRPr="001F1260">
      <w:rPr>
        <w:rFonts w:ascii="黑体" w:eastAsia="黑体" w:hint="eastAsia"/>
        <w:spacing w:val="90"/>
        <w:sz w:val="32"/>
        <w:szCs w:val="32"/>
      </w:rPr>
      <w:t>说明书摘要</w:t>
    </w:r>
  </w:p>
  <w:p w14:paraId="4A7AC3F3" w14:textId="77777777" w:rsidR="00C42A84" w:rsidRPr="001F1260" w:rsidRDefault="00C42A84"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99C84" w14:textId="77777777" w:rsidR="00C42A84" w:rsidRPr="001F1260" w:rsidRDefault="00C42A84" w:rsidP="00C853EF">
    <w:pPr>
      <w:pStyle w:val="a3"/>
      <w:rPr>
        <w:rFonts w:ascii="黑体" w:eastAsia="黑体"/>
        <w:spacing w:val="90"/>
        <w:sz w:val="32"/>
        <w:szCs w:val="32"/>
      </w:rPr>
    </w:pPr>
    <w:r>
      <w:rPr>
        <w:rFonts w:ascii="黑体" w:eastAsia="黑体" w:hint="eastAsia"/>
        <w:spacing w:val="90"/>
        <w:sz w:val="32"/>
        <w:szCs w:val="32"/>
      </w:rPr>
      <w:t>摘要附图</w:t>
    </w:r>
  </w:p>
  <w:p w14:paraId="5E76372A" w14:textId="77777777" w:rsidR="00C42A84" w:rsidRPr="001F1260" w:rsidRDefault="00C42A84"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B4CDD" w14:textId="77777777" w:rsidR="00C42A84" w:rsidRPr="001F1260" w:rsidRDefault="00C42A84" w:rsidP="00C853EF">
    <w:pPr>
      <w:pStyle w:val="a3"/>
      <w:rPr>
        <w:rFonts w:ascii="黑体" w:eastAsia="黑体"/>
        <w:spacing w:val="90"/>
        <w:sz w:val="32"/>
        <w:szCs w:val="32"/>
      </w:rPr>
    </w:pPr>
    <w:r>
      <w:rPr>
        <w:rFonts w:ascii="黑体" w:eastAsia="黑体" w:hint="eastAsia"/>
        <w:spacing w:val="90"/>
        <w:sz w:val="32"/>
        <w:szCs w:val="32"/>
      </w:rPr>
      <w:t>权利要求书</w:t>
    </w:r>
  </w:p>
  <w:p w14:paraId="22A08A16" w14:textId="77777777" w:rsidR="00C42A84" w:rsidRPr="001F1260" w:rsidRDefault="00C42A84"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90CA6" w14:textId="77777777" w:rsidR="00C42A84" w:rsidRPr="001F1260" w:rsidRDefault="00C42A84" w:rsidP="00C853EF">
    <w:pPr>
      <w:pStyle w:val="a3"/>
      <w:rPr>
        <w:rFonts w:ascii="黑体" w:eastAsia="黑体"/>
        <w:spacing w:val="90"/>
        <w:sz w:val="32"/>
        <w:szCs w:val="32"/>
      </w:rPr>
    </w:pPr>
    <w:r>
      <w:rPr>
        <w:rFonts w:ascii="黑体" w:eastAsia="黑体" w:hint="eastAsia"/>
        <w:spacing w:val="90"/>
        <w:sz w:val="32"/>
        <w:szCs w:val="32"/>
      </w:rPr>
      <w:t>说明书</w:t>
    </w:r>
  </w:p>
  <w:p w14:paraId="5377250E" w14:textId="77777777" w:rsidR="00C42A84" w:rsidRPr="001F1260" w:rsidRDefault="00C42A84"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650BE" w14:textId="77777777" w:rsidR="00C42A84" w:rsidRPr="001F1260" w:rsidRDefault="00C42A84" w:rsidP="00C853EF">
    <w:pPr>
      <w:pStyle w:val="a3"/>
      <w:rPr>
        <w:rFonts w:ascii="黑体" w:eastAsia="黑体"/>
        <w:spacing w:val="90"/>
        <w:sz w:val="32"/>
        <w:szCs w:val="32"/>
      </w:rPr>
    </w:pPr>
    <w:r>
      <w:rPr>
        <w:rFonts w:ascii="黑体" w:eastAsia="黑体" w:hint="eastAsia"/>
        <w:spacing w:val="90"/>
        <w:sz w:val="32"/>
        <w:szCs w:val="32"/>
      </w:rPr>
      <w:t>说明书附图</w:t>
    </w:r>
  </w:p>
  <w:p w14:paraId="5DC45260" w14:textId="77777777" w:rsidR="00C42A84" w:rsidRPr="001F1260" w:rsidRDefault="00C42A84"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6E5"/>
    <w:multiLevelType w:val="hybridMultilevel"/>
    <w:tmpl w:val="20884752"/>
    <w:lvl w:ilvl="0" w:tplc="44585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45E40"/>
    <w:multiLevelType w:val="hybridMultilevel"/>
    <w:tmpl w:val="365846D8"/>
    <w:lvl w:ilvl="0" w:tplc="AD66BB2C">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 w15:restartNumberingAfterBreak="0">
    <w:nsid w:val="49440383"/>
    <w:multiLevelType w:val="hybridMultilevel"/>
    <w:tmpl w:val="FFEA6BFC"/>
    <w:lvl w:ilvl="0" w:tplc="2F5E8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8E4011"/>
    <w:multiLevelType w:val="hybridMultilevel"/>
    <w:tmpl w:val="6AEE997C"/>
    <w:lvl w:ilvl="0" w:tplc="6E0067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7304FFC"/>
    <w:multiLevelType w:val="hybridMultilevel"/>
    <w:tmpl w:val="61EE4454"/>
    <w:lvl w:ilvl="0" w:tplc="F738D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72A5"/>
    <w:rsid w:val="00004C5D"/>
    <w:rsid w:val="00006151"/>
    <w:rsid w:val="00007732"/>
    <w:rsid w:val="00010DA6"/>
    <w:rsid w:val="000115AF"/>
    <w:rsid w:val="000163E6"/>
    <w:rsid w:val="00025569"/>
    <w:rsid w:val="000307A6"/>
    <w:rsid w:val="00043446"/>
    <w:rsid w:val="00044365"/>
    <w:rsid w:val="00050E29"/>
    <w:rsid w:val="00055DA7"/>
    <w:rsid w:val="0005645E"/>
    <w:rsid w:val="00073186"/>
    <w:rsid w:val="00083C25"/>
    <w:rsid w:val="00086030"/>
    <w:rsid w:val="000925D4"/>
    <w:rsid w:val="00095141"/>
    <w:rsid w:val="00097B5D"/>
    <w:rsid w:val="000A6314"/>
    <w:rsid w:val="000B31CC"/>
    <w:rsid w:val="000B680B"/>
    <w:rsid w:val="000C0138"/>
    <w:rsid w:val="000C4B2B"/>
    <w:rsid w:val="000C602A"/>
    <w:rsid w:val="000D346A"/>
    <w:rsid w:val="000D4904"/>
    <w:rsid w:val="000D5CE8"/>
    <w:rsid w:val="000D772C"/>
    <w:rsid w:val="000E080C"/>
    <w:rsid w:val="000E5955"/>
    <w:rsid w:val="000F2DDC"/>
    <w:rsid w:val="000F611D"/>
    <w:rsid w:val="000F7F7D"/>
    <w:rsid w:val="00102458"/>
    <w:rsid w:val="00104886"/>
    <w:rsid w:val="0010603B"/>
    <w:rsid w:val="00110CD6"/>
    <w:rsid w:val="00113D89"/>
    <w:rsid w:val="001172A5"/>
    <w:rsid w:val="0012179C"/>
    <w:rsid w:val="00131DBC"/>
    <w:rsid w:val="00132B81"/>
    <w:rsid w:val="00134863"/>
    <w:rsid w:val="00151C04"/>
    <w:rsid w:val="00151E39"/>
    <w:rsid w:val="00153904"/>
    <w:rsid w:val="001651CC"/>
    <w:rsid w:val="00172B23"/>
    <w:rsid w:val="00174E7B"/>
    <w:rsid w:val="001849B8"/>
    <w:rsid w:val="00190C8E"/>
    <w:rsid w:val="00191625"/>
    <w:rsid w:val="001A17F4"/>
    <w:rsid w:val="001A1B03"/>
    <w:rsid w:val="001A3431"/>
    <w:rsid w:val="001A526C"/>
    <w:rsid w:val="001D448B"/>
    <w:rsid w:val="001D7B88"/>
    <w:rsid w:val="001E2067"/>
    <w:rsid w:val="001E6D10"/>
    <w:rsid w:val="001F6429"/>
    <w:rsid w:val="001F6DFB"/>
    <w:rsid w:val="00201449"/>
    <w:rsid w:val="0020315B"/>
    <w:rsid w:val="0021404C"/>
    <w:rsid w:val="002143DA"/>
    <w:rsid w:val="00215F30"/>
    <w:rsid w:val="00216B5D"/>
    <w:rsid w:val="00223E52"/>
    <w:rsid w:val="00224EAA"/>
    <w:rsid w:val="002322E6"/>
    <w:rsid w:val="0023433E"/>
    <w:rsid w:val="00242B0F"/>
    <w:rsid w:val="00250DE6"/>
    <w:rsid w:val="00253A35"/>
    <w:rsid w:val="002542F1"/>
    <w:rsid w:val="002548DC"/>
    <w:rsid w:val="00255DBC"/>
    <w:rsid w:val="0025645E"/>
    <w:rsid w:val="00257FDA"/>
    <w:rsid w:val="002622FC"/>
    <w:rsid w:val="00264F7F"/>
    <w:rsid w:val="00266591"/>
    <w:rsid w:val="002812ED"/>
    <w:rsid w:val="00282BC7"/>
    <w:rsid w:val="002862B3"/>
    <w:rsid w:val="0028642C"/>
    <w:rsid w:val="002935C9"/>
    <w:rsid w:val="002A3777"/>
    <w:rsid w:val="002B1AA5"/>
    <w:rsid w:val="002B6A8F"/>
    <w:rsid w:val="002D00E9"/>
    <w:rsid w:val="002D288B"/>
    <w:rsid w:val="002E12F2"/>
    <w:rsid w:val="002F1ABE"/>
    <w:rsid w:val="002F4A09"/>
    <w:rsid w:val="002F7190"/>
    <w:rsid w:val="00321BB4"/>
    <w:rsid w:val="00321F35"/>
    <w:rsid w:val="0034012A"/>
    <w:rsid w:val="003427B5"/>
    <w:rsid w:val="003475E5"/>
    <w:rsid w:val="003543C6"/>
    <w:rsid w:val="00354ACD"/>
    <w:rsid w:val="0036119C"/>
    <w:rsid w:val="003663E5"/>
    <w:rsid w:val="00367FCD"/>
    <w:rsid w:val="0037280D"/>
    <w:rsid w:val="003811F9"/>
    <w:rsid w:val="003A35E4"/>
    <w:rsid w:val="003A497E"/>
    <w:rsid w:val="003A5B3B"/>
    <w:rsid w:val="003B5C16"/>
    <w:rsid w:val="003D2862"/>
    <w:rsid w:val="003D406D"/>
    <w:rsid w:val="003E4EEF"/>
    <w:rsid w:val="003F0785"/>
    <w:rsid w:val="003F1961"/>
    <w:rsid w:val="003F64AE"/>
    <w:rsid w:val="00400482"/>
    <w:rsid w:val="00420E90"/>
    <w:rsid w:val="0042359D"/>
    <w:rsid w:val="004249B0"/>
    <w:rsid w:val="00456319"/>
    <w:rsid w:val="00460849"/>
    <w:rsid w:val="0046648E"/>
    <w:rsid w:val="00470709"/>
    <w:rsid w:val="00474A29"/>
    <w:rsid w:val="004753EE"/>
    <w:rsid w:val="00484838"/>
    <w:rsid w:val="00484CB5"/>
    <w:rsid w:val="004900AF"/>
    <w:rsid w:val="00495349"/>
    <w:rsid w:val="004B6997"/>
    <w:rsid w:val="004C0C99"/>
    <w:rsid w:val="004D491F"/>
    <w:rsid w:val="004D7723"/>
    <w:rsid w:val="004E015E"/>
    <w:rsid w:val="004E1C53"/>
    <w:rsid w:val="004E737B"/>
    <w:rsid w:val="004F0BA6"/>
    <w:rsid w:val="004F11DF"/>
    <w:rsid w:val="004F2748"/>
    <w:rsid w:val="005135FA"/>
    <w:rsid w:val="0051462F"/>
    <w:rsid w:val="00517319"/>
    <w:rsid w:val="0052414C"/>
    <w:rsid w:val="00530EB1"/>
    <w:rsid w:val="00535175"/>
    <w:rsid w:val="00544F4A"/>
    <w:rsid w:val="005506C8"/>
    <w:rsid w:val="005521EE"/>
    <w:rsid w:val="00554BF1"/>
    <w:rsid w:val="0056069D"/>
    <w:rsid w:val="00561267"/>
    <w:rsid w:val="00563E72"/>
    <w:rsid w:val="005751BD"/>
    <w:rsid w:val="00577F68"/>
    <w:rsid w:val="005807A1"/>
    <w:rsid w:val="0059092E"/>
    <w:rsid w:val="00590F41"/>
    <w:rsid w:val="005910CA"/>
    <w:rsid w:val="00592B98"/>
    <w:rsid w:val="005B312C"/>
    <w:rsid w:val="005B4169"/>
    <w:rsid w:val="005C610C"/>
    <w:rsid w:val="005C726E"/>
    <w:rsid w:val="005E16F3"/>
    <w:rsid w:val="005E1D65"/>
    <w:rsid w:val="005E2478"/>
    <w:rsid w:val="005E75FF"/>
    <w:rsid w:val="005E7D62"/>
    <w:rsid w:val="005F2039"/>
    <w:rsid w:val="005F2E54"/>
    <w:rsid w:val="005F7CBF"/>
    <w:rsid w:val="006027DE"/>
    <w:rsid w:val="0060369B"/>
    <w:rsid w:val="0061375D"/>
    <w:rsid w:val="006146AB"/>
    <w:rsid w:val="00614FFA"/>
    <w:rsid w:val="0062356E"/>
    <w:rsid w:val="006362E2"/>
    <w:rsid w:val="006374F4"/>
    <w:rsid w:val="00642808"/>
    <w:rsid w:val="00650DF9"/>
    <w:rsid w:val="00652320"/>
    <w:rsid w:val="00654DF2"/>
    <w:rsid w:val="00655ACA"/>
    <w:rsid w:val="00656FB0"/>
    <w:rsid w:val="00661288"/>
    <w:rsid w:val="00670B7F"/>
    <w:rsid w:val="00676D8B"/>
    <w:rsid w:val="00684A1E"/>
    <w:rsid w:val="006852E9"/>
    <w:rsid w:val="006902F0"/>
    <w:rsid w:val="00693AF8"/>
    <w:rsid w:val="006A60BC"/>
    <w:rsid w:val="006B1F58"/>
    <w:rsid w:val="006B525A"/>
    <w:rsid w:val="006C371F"/>
    <w:rsid w:val="006C7E13"/>
    <w:rsid w:val="006D3E59"/>
    <w:rsid w:val="006F60C3"/>
    <w:rsid w:val="006F6782"/>
    <w:rsid w:val="007020B7"/>
    <w:rsid w:val="00707F26"/>
    <w:rsid w:val="0071789F"/>
    <w:rsid w:val="00717B7B"/>
    <w:rsid w:val="007240ED"/>
    <w:rsid w:val="00725BCD"/>
    <w:rsid w:val="00726983"/>
    <w:rsid w:val="00726CA8"/>
    <w:rsid w:val="0073005C"/>
    <w:rsid w:val="00730242"/>
    <w:rsid w:val="00735CF3"/>
    <w:rsid w:val="00736542"/>
    <w:rsid w:val="00742DA1"/>
    <w:rsid w:val="00745ADE"/>
    <w:rsid w:val="00746BF3"/>
    <w:rsid w:val="00746C2F"/>
    <w:rsid w:val="00763545"/>
    <w:rsid w:val="0076466A"/>
    <w:rsid w:val="007657E5"/>
    <w:rsid w:val="007756C6"/>
    <w:rsid w:val="00777895"/>
    <w:rsid w:val="007955F2"/>
    <w:rsid w:val="007975C3"/>
    <w:rsid w:val="007B1050"/>
    <w:rsid w:val="007B3AB1"/>
    <w:rsid w:val="007C34E3"/>
    <w:rsid w:val="007C36A2"/>
    <w:rsid w:val="007D25F8"/>
    <w:rsid w:val="007D2CE5"/>
    <w:rsid w:val="007D3A05"/>
    <w:rsid w:val="007E0542"/>
    <w:rsid w:val="007E0AF0"/>
    <w:rsid w:val="007E3F19"/>
    <w:rsid w:val="007F07FF"/>
    <w:rsid w:val="007F18A3"/>
    <w:rsid w:val="007F3DD8"/>
    <w:rsid w:val="00812AB1"/>
    <w:rsid w:val="00814CC5"/>
    <w:rsid w:val="00814D20"/>
    <w:rsid w:val="00823AA8"/>
    <w:rsid w:val="0083308A"/>
    <w:rsid w:val="00833CB8"/>
    <w:rsid w:val="0084167A"/>
    <w:rsid w:val="008459FC"/>
    <w:rsid w:val="00845AFE"/>
    <w:rsid w:val="00861CCA"/>
    <w:rsid w:val="00866E4D"/>
    <w:rsid w:val="00873E31"/>
    <w:rsid w:val="00882A5F"/>
    <w:rsid w:val="008856F0"/>
    <w:rsid w:val="00887CCC"/>
    <w:rsid w:val="008B14CD"/>
    <w:rsid w:val="008B5DE9"/>
    <w:rsid w:val="008D4B2A"/>
    <w:rsid w:val="008E4678"/>
    <w:rsid w:val="008E609D"/>
    <w:rsid w:val="008E7EA4"/>
    <w:rsid w:val="008F24D2"/>
    <w:rsid w:val="008F2A5C"/>
    <w:rsid w:val="008F48AC"/>
    <w:rsid w:val="008F4F87"/>
    <w:rsid w:val="008F6C57"/>
    <w:rsid w:val="008F7828"/>
    <w:rsid w:val="00900BE8"/>
    <w:rsid w:val="009033B2"/>
    <w:rsid w:val="009038D6"/>
    <w:rsid w:val="00903A38"/>
    <w:rsid w:val="00904CC1"/>
    <w:rsid w:val="009151A0"/>
    <w:rsid w:val="00915278"/>
    <w:rsid w:val="00931221"/>
    <w:rsid w:val="009329A7"/>
    <w:rsid w:val="00934B7C"/>
    <w:rsid w:val="00935890"/>
    <w:rsid w:val="0093654B"/>
    <w:rsid w:val="00950920"/>
    <w:rsid w:val="009567A2"/>
    <w:rsid w:val="009600A1"/>
    <w:rsid w:val="00960DB0"/>
    <w:rsid w:val="0096227F"/>
    <w:rsid w:val="0097093B"/>
    <w:rsid w:val="009820AF"/>
    <w:rsid w:val="009825CF"/>
    <w:rsid w:val="009978ED"/>
    <w:rsid w:val="009A1B73"/>
    <w:rsid w:val="009A3630"/>
    <w:rsid w:val="009A5307"/>
    <w:rsid w:val="009B3466"/>
    <w:rsid w:val="009B4428"/>
    <w:rsid w:val="009C3D89"/>
    <w:rsid w:val="009D2AAB"/>
    <w:rsid w:val="009D3301"/>
    <w:rsid w:val="009D63F5"/>
    <w:rsid w:val="009E0132"/>
    <w:rsid w:val="009F3626"/>
    <w:rsid w:val="00A11FC6"/>
    <w:rsid w:val="00A20DED"/>
    <w:rsid w:val="00A228CE"/>
    <w:rsid w:val="00A22CE6"/>
    <w:rsid w:val="00A24F5B"/>
    <w:rsid w:val="00A32E29"/>
    <w:rsid w:val="00A36B5E"/>
    <w:rsid w:val="00A36D66"/>
    <w:rsid w:val="00A36D81"/>
    <w:rsid w:val="00A46505"/>
    <w:rsid w:val="00A509D2"/>
    <w:rsid w:val="00A5736E"/>
    <w:rsid w:val="00A61350"/>
    <w:rsid w:val="00A63711"/>
    <w:rsid w:val="00A72939"/>
    <w:rsid w:val="00A7600B"/>
    <w:rsid w:val="00A811C7"/>
    <w:rsid w:val="00A81AF1"/>
    <w:rsid w:val="00A879A6"/>
    <w:rsid w:val="00A94627"/>
    <w:rsid w:val="00A97E4C"/>
    <w:rsid w:val="00AA5323"/>
    <w:rsid w:val="00AB12BE"/>
    <w:rsid w:val="00AB4B81"/>
    <w:rsid w:val="00AC2667"/>
    <w:rsid w:val="00AC7B9F"/>
    <w:rsid w:val="00AD3927"/>
    <w:rsid w:val="00AE2DF1"/>
    <w:rsid w:val="00AF1BEA"/>
    <w:rsid w:val="00AF3B76"/>
    <w:rsid w:val="00B07146"/>
    <w:rsid w:val="00B174F0"/>
    <w:rsid w:val="00B2619C"/>
    <w:rsid w:val="00B27768"/>
    <w:rsid w:val="00B30303"/>
    <w:rsid w:val="00B33EC9"/>
    <w:rsid w:val="00B35161"/>
    <w:rsid w:val="00B521D9"/>
    <w:rsid w:val="00B531E8"/>
    <w:rsid w:val="00B53342"/>
    <w:rsid w:val="00B56DB6"/>
    <w:rsid w:val="00B6133C"/>
    <w:rsid w:val="00B64835"/>
    <w:rsid w:val="00B65ED4"/>
    <w:rsid w:val="00B701F1"/>
    <w:rsid w:val="00B71A74"/>
    <w:rsid w:val="00B765FE"/>
    <w:rsid w:val="00B77EAB"/>
    <w:rsid w:val="00B802B4"/>
    <w:rsid w:val="00BA0AD0"/>
    <w:rsid w:val="00BA6AD1"/>
    <w:rsid w:val="00BB3E9C"/>
    <w:rsid w:val="00BB5921"/>
    <w:rsid w:val="00BC2A8A"/>
    <w:rsid w:val="00BC6361"/>
    <w:rsid w:val="00BF5048"/>
    <w:rsid w:val="00BF6AD0"/>
    <w:rsid w:val="00C02BB1"/>
    <w:rsid w:val="00C033FB"/>
    <w:rsid w:val="00C12D67"/>
    <w:rsid w:val="00C2475A"/>
    <w:rsid w:val="00C27BBB"/>
    <w:rsid w:val="00C32C8B"/>
    <w:rsid w:val="00C32E5C"/>
    <w:rsid w:val="00C3430E"/>
    <w:rsid w:val="00C41355"/>
    <w:rsid w:val="00C42744"/>
    <w:rsid w:val="00C42A84"/>
    <w:rsid w:val="00C4511A"/>
    <w:rsid w:val="00C5135E"/>
    <w:rsid w:val="00C5291B"/>
    <w:rsid w:val="00C54ECA"/>
    <w:rsid w:val="00C64839"/>
    <w:rsid w:val="00C64C15"/>
    <w:rsid w:val="00C7620C"/>
    <w:rsid w:val="00C80E8D"/>
    <w:rsid w:val="00C842B9"/>
    <w:rsid w:val="00C853EF"/>
    <w:rsid w:val="00C87DFB"/>
    <w:rsid w:val="00C9135A"/>
    <w:rsid w:val="00C91FAC"/>
    <w:rsid w:val="00C95D2B"/>
    <w:rsid w:val="00CA1A38"/>
    <w:rsid w:val="00CA39A0"/>
    <w:rsid w:val="00CB1906"/>
    <w:rsid w:val="00CC0184"/>
    <w:rsid w:val="00CC3D7E"/>
    <w:rsid w:val="00CC574E"/>
    <w:rsid w:val="00CE098C"/>
    <w:rsid w:val="00CE37B7"/>
    <w:rsid w:val="00CE6C9A"/>
    <w:rsid w:val="00CE7BF4"/>
    <w:rsid w:val="00CF6B15"/>
    <w:rsid w:val="00CF702F"/>
    <w:rsid w:val="00CF759D"/>
    <w:rsid w:val="00D05C61"/>
    <w:rsid w:val="00D22537"/>
    <w:rsid w:val="00D22CB9"/>
    <w:rsid w:val="00D42655"/>
    <w:rsid w:val="00D51AFD"/>
    <w:rsid w:val="00D54975"/>
    <w:rsid w:val="00D75CB8"/>
    <w:rsid w:val="00D87591"/>
    <w:rsid w:val="00D94142"/>
    <w:rsid w:val="00D971AC"/>
    <w:rsid w:val="00DA2048"/>
    <w:rsid w:val="00DC03D8"/>
    <w:rsid w:val="00DC36CC"/>
    <w:rsid w:val="00DC5D59"/>
    <w:rsid w:val="00DC684D"/>
    <w:rsid w:val="00DC7A03"/>
    <w:rsid w:val="00DD4452"/>
    <w:rsid w:val="00DF032D"/>
    <w:rsid w:val="00DF4409"/>
    <w:rsid w:val="00DF7066"/>
    <w:rsid w:val="00E027F4"/>
    <w:rsid w:val="00E0751C"/>
    <w:rsid w:val="00E07CA4"/>
    <w:rsid w:val="00E10A68"/>
    <w:rsid w:val="00E1189A"/>
    <w:rsid w:val="00E12B2C"/>
    <w:rsid w:val="00E178AC"/>
    <w:rsid w:val="00E21618"/>
    <w:rsid w:val="00E26C22"/>
    <w:rsid w:val="00E31847"/>
    <w:rsid w:val="00E3566C"/>
    <w:rsid w:val="00E4667C"/>
    <w:rsid w:val="00E50B88"/>
    <w:rsid w:val="00E50FBE"/>
    <w:rsid w:val="00E51C7C"/>
    <w:rsid w:val="00E55A38"/>
    <w:rsid w:val="00E57022"/>
    <w:rsid w:val="00E621F4"/>
    <w:rsid w:val="00E66B82"/>
    <w:rsid w:val="00E70FD1"/>
    <w:rsid w:val="00E7491A"/>
    <w:rsid w:val="00E766A3"/>
    <w:rsid w:val="00E8026E"/>
    <w:rsid w:val="00E912C1"/>
    <w:rsid w:val="00E93A20"/>
    <w:rsid w:val="00E9697A"/>
    <w:rsid w:val="00EA087E"/>
    <w:rsid w:val="00EA2663"/>
    <w:rsid w:val="00EA331B"/>
    <w:rsid w:val="00EA3379"/>
    <w:rsid w:val="00EA36DF"/>
    <w:rsid w:val="00EA7F45"/>
    <w:rsid w:val="00EB4C29"/>
    <w:rsid w:val="00EC37CD"/>
    <w:rsid w:val="00ED746F"/>
    <w:rsid w:val="00EE4B7B"/>
    <w:rsid w:val="00EE78CF"/>
    <w:rsid w:val="00EF1159"/>
    <w:rsid w:val="00EF2232"/>
    <w:rsid w:val="00EF73B9"/>
    <w:rsid w:val="00F03F46"/>
    <w:rsid w:val="00F0581C"/>
    <w:rsid w:val="00F1276D"/>
    <w:rsid w:val="00F13EAE"/>
    <w:rsid w:val="00F157D5"/>
    <w:rsid w:val="00F219BC"/>
    <w:rsid w:val="00F25F7D"/>
    <w:rsid w:val="00F35F97"/>
    <w:rsid w:val="00F464C8"/>
    <w:rsid w:val="00F46770"/>
    <w:rsid w:val="00F54922"/>
    <w:rsid w:val="00F6390B"/>
    <w:rsid w:val="00F70389"/>
    <w:rsid w:val="00F767E7"/>
    <w:rsid w:val="00F8018C"/>
    <w:rsid w:val="00F82A55"/>
    <w:rsid w:val="00F85666"/>
    <w:rsid w:val="00F90C84"/>
    <w:rsid w:val="00F9772E"/>
    <w:rsid w:val="00FC0354"/>
    <w:rsid w:val="00FC297B"/>
    <w:rsid w:val="00FD0A71"/>
    <w:rsid w:val="00FE123E"/>
    <w:rsid w:val="00FE5040"/>
    <w:rsid w:val="00FF0417"/>
    <w:rsid w:val="00FF3EE2"/>
    <w:rsid w:val="00FF55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01DDA"/>
  <w15:docId w15:val="{3A4789EA-395B-407B-97B3-C99A4E54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E72"/>
    <w:pPr>
      <w:widowControl w:val="0"/>
      <w:ind w:firstLineChars="200" w:firstLine="20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E72"/>
    <w:pPr>
      <w:pBdr>
        <w:bottom w:val="single" w:sz="6" w:space="1" w:color="auto"/>
      </w:pBdr>
      <w:tabs>
        <w:tab w:val="center" w:pos="4153"/>
        <w:tab w:val="right" w:pos="8306"/>
      </w:tabs>
      <w:snapToGrid w:val="0"/>
      <w:ind w:firstLineChars="0" w:firstLine="0"/>
      <w:jc w:val="center"/>
    </w:pPr>
    <w:rPr>
      <w:rFonts w:asciiTheme="minorHAnsi" w:hAnsiTheme="minorHAnsi"/>
      <w:sz w:val="18"/>
      <w:szCs w:val="18"/>
    </w:rPr>
  </w:style>
  <w:style w:type="character" w:customStyle="1" w:styleId="Char">
    <w:name w:val="页眉 Char"/>
    <w:basedOn w:val="a0"/>
    <w:link w:val="a3"/>
    <w:uiPriority w:val="99"/>
    <w:rsid w:val="00563E72"/>
    <w:rPr>
      <w:sz w:val="18"/>
      <w:szCs w:val="18"/>
    </w:rPr>
  </w:style>
  <w:style w:type="paragraph" w:styleId="a4">
    <w:name w:val="footer"/>
    <w:basedOn w:val="a"/>
    <w:link w:val="Char0"/>
    <w:uiPriority w:val="99"/>
    <w:unhideWhenUsed/>
    <w:rsid w:val="00563E72"/>
    <w:pPr>
      <w:tabs>
        <w:tab w:val="center" w:pos="4153"/>
        <w:tab w:val="right" w:pos="8306"/>
      </w:tabs>
      <w:snapToGrid w:val="0"/>
      <w:ind w:firstLineChars="0" w:firstLine="0"/>
      <w:jc w:val="left"/>
    </w:pPr>
    <w:rPr>
      <w:rFonts w:asciiTheme="minorHAnsi" w:hAnsiTheme="minorHAnsi"/>
      <w:sz w:val="18"/>
      <w:szCs w:val="18"/>
    </w:rPr>
  </w:style>
  <w:style w:type="character" w:customStyle="1" w:styleId="Char0">
    <w:name w:val="页脚 Char"/>
    <w:basedOn w:val="a0"/>
    <w:link w:val="a4"/>
    <w:uiPriority w:val="99"/>
    <w:rsid w:val="00563E72"/>
    <w:rPr>
      <w:sz w:val="18"/>
      <w:szCs w:val="18"/>
    </w:rPr>
  </w:style>
  <w:style w:type="paragraph" w:styleId="a5">
    <w:name w:val="Body Text Indent"/>
    <w:basedOn w:val="a"/>
    <w:link w:val="Char1"/>
    <w:rsid w:val="00563E72"/>
    <w:pPr>
      <w:overflowPunct w:val="0"/>
      <w:ind w:firstLine="560"/>
    </w:pPr>
    <w:rPr>
      <w:rFonts w:eastAsia="宋体" w:cs="Times New Roman"/>
      <w:szCs w:val="24"/>
    </w:rPr>
  </w:style>
  <w:style w:type="character" w:customStyle="1" w:styleId="Char1">
    <w:name w:val="正文文本缩进 Char"/>
    <w:basedOn w:val="a0"/>
    <w:link w:val="a5"/>
    <w:rsid w:val="00563E72"/>
    <w:rPr>
      <w:rFonts w:ascii="Times New Roman" w:eastAsia="宋体" w:hAnsi="Times New Roman" w:cs="Times New Roman"/>
      <w:sz w:val="28"/>
      <w:szCs w:val="24"/>
    </w:rPr>
  </w:style>
  <w:style w:type="paragraph" w:styleId="a6">
    <w:name w:val="caption"/>
    <w:basedOn w:val="a"/>
    <w:next w:val="a"/>
    <w:uiPriority w:val="35"/>
    <w:unhideWhenUsed/>
    <w:qFormat/>
    <w:rsid w:val="00563E72"/>
    <w:pPr>
      <w:jc w:val="center"/>
    </w:pPr>
    <w:rPr>
      <w:rFonts w:eastAsia="宋体" w:cstheme="majorBidi"/>
      <w:szCs w:val="20"/>
    </w:rPr>
  </w:style>
  <w:style w:type="paragraph" w:customStyle="1" w:styleId="a7">
    <w:name w:val="申请撰写正文"/>
    <w:basedOn w:val="a5"/>
    <w:rsid w:val="00563E72"/>
    <w:pPr>
      <w:ind w:firstLine="200"/>
    </w:pPr>
    <w:rPr>
      <w:szCs w:val="28"/>
    </w:rPr>
  </w:style>
  <w:style w:type="paragraph" w:styleId="a8">
    <w:name w:val="List Paragraph"/>
    <w:basedOn w:val="a"/>
    <w:uiPriority w:val="34"/>
    <w:qFormat/>
    <w:rsid w:val="00746C2F"/>
    <w:pPr>
      <w:ind w:firstLine="420"/>
    </w:pPr>
  </w:style>
  <w:style w:type="paragraph" w:styleId="a9">
    <w:name w:val="Balloon Text"/>
    <w:basedOn w:val="a"/>
    <w:link w:val="Char2"/>
    <w:uiPriority w:val="99"/>
    <w:semiHidden/>
    <w:unhideWhenUsed/>
    <w:rsid w:val="005751BD"/>
    <w:rPr>
      <w:sz w:val="18"/>
      <w:szCs w:val="18"/>
    </w:rPr>
  </w:style>
  <w:style w:type="character" w:customStyle="1" w:styleId="Char2">
    <w:name w:val="批注框文本 Char"/>
    <w:basedOn w:val="a0"/>
    <w:link w:val="a9"/>
    <w:uiPriority w:val="99"/>
    <w:semiHidden/>
    <w:rsid w:val="005751BD"/>
    <w:rPr>
      <w:rFonts w:ascii="Times New Roman" w:hAnsi="Times New Roman"/>
      <w:sz w:val="18"/>
      <w:szCs w:val="18"/>
    </w:rPr>
  </w:style>
  <w:style w:type="paragraph" w:styleId="aa">
    <w:name w:val="Body Text"/>
    <w:basedOn w:val="a"/>
    <w:link w:val="Char3"/>
    <w:uiPriority w:val="99"/>
    <w:semiHidden/>
    <w:unhideWhenUsed/>
    <w:rsid w:val="004753EE"/>
    <w:pPr>
      <w:spacing w:after="120"/>
    </w:pPr>
  </w:style>
  <w:style w:type="character" w:customStyle="1" w:styleId="Char3">
    <w:name w:val="正文文本 Char"/>
    <w:basedOn w:val="a0"/>
    <w:link w:val="aa"/>
    <w:uiPriority w:val="99"/>
    <w:semiHidden/>
    <w:rsid w:val="004753EE"/>
    <w:rPr>
      <w:rFonts w:ascii="Times New Roman" w:hAnsi="Times New Roman"/>
      <w:sz w:val="28"/>
    </w:rPr>
  </w:style>
  <w:style w:type="paragraph" w:styleId="ab">
    <w:name w:val="Body Text First Indent"/>
    <w:basedOn w:val="aa"/>
    <w:link w:val="Char4"/>
    <w:uiPriority w:val="99"/>
    <w:unhideWhenUsed/>
    <w:rsid w:val="004753EE"/>
    <w:pPr>
      <w:ind w:firstLineChars="100" w:firstLine="420"/>
    </w:pPr>
  </w:style>
  <w:style w:type="character" w:customStyle="1" w:styleId="Char4">
    <w:name w:val="正文首行缩进 Char"/>
    <w:basedOn w:val="Char3"/>
    <w:link w:val="ab"/>
    <w:uiPriority w:val="99"/>
    <w:rsid w:val="004753EE"/>
    <w:rPr>
      <w:rFonts w:ascii="Times New Roman" w:hAnsi="Times New Roman"/>
      <w:sz w:val="28"/>
    </w:rPr>
  </w:style>
  <w:style w:type="character" w:styleId="ac">
    <w:name w:val="annotation reference"/>
    <w:basedOn w:val="a0"/>
    <w:semiHidden/>
    <w:rsid w:val="004753EE"/>
    <w:rPr>
      <w:sz w:val="21"/>
      <w:szCs w:val="21"/>
    </w:rPr>
  </w:style>
  <w:style w:type="paragraph" w:styleId="ad">
    <w:name w:val="annotation text"/>
    <w:basedOn w:val="a"/>
    <w:link w:val="Char5"/>
    <w:semiHidden/>
    <w:rsid w:val="004753EE"/>
    <w:pPr>
      <w:adjustRightInd w:val="0"/>
      <w:spacing w:line="398" w:lineRule="exact"/>
      <w:ind w:firstLineChars="0" w:firstLine="397"/>
      <w:jc w:val="left"/>
      <w:textAlignment w:val="baseline"/>
    </w:pPr>
    <w:rPr>
      <w:rFonts w:eastAsia="宋体" w:cs="Times New Roman"/>
      <w:spacing w:val="6"/>
      <w:kern w:val="0"/>
      <w:sz w:val="26"/>
      <w:szCs w:val="20"/>
    </w:rPr>
  </w:style>
  <w:style w:type="character" w:customStyle="1" w:styleId="Char5">
    <w:name w:val="批注文字 Char"/>
    <w:basedOn w:val="a0"/>
    <w:link w:val="ad"/>
    <w:semiHidden/>
    <w:rsid w:val="004753EE"/>
    <w:rPr>
      <w:rFonts w:ascii="Times New Roman" w:eastAsia="宋体" w:hAnsi="Times New Roman" w:cs="Times New Roman"/>
      <w:spacing w:val="6"/>
      <w:kern w:val="0"/>
      <w:sz w:val="26"/>
      <w:szCs w:val="20"/>
    </w:rPr>
  </w:style>
  <w:style w:type="paragraph" w:styleId="ae">
    <w:name w:val="annotation subject"/>
    <w:basedOn w:val="ad"/>
    <w:next w:val="ad"/>
    <w:link w:val="Char6"/>
    <w:uiPriority w:val="99"/>
    <w:semiHidden/>
    <w:unhideWhenUsed/>
    <w:rsid w:val="004753EE"/>
    <w:pPr>
      <w:adjustRightInd/>
      <w:spacing w:line="240" w:lineRule="auto"/>
      <w:ind w:firstLineChars="200" w:firstLine="200"/>
      <w:textAlignment w:val="auto"/>
    </w:pPr>
    <w:rPr>
      <w:rFonts w:eastAsiaTheme="minorEastAsia" w:cstheme="minorBidi"/>
      <w:b/>
      <w:bCs/>
      <w:spacing w:val="0"/>
      <w:kern w:val="2"/>
      <w:sz w:val="28"/>
      <w:szCs w:val="22"/>
    </w:rPr>
  </w:style>
  <w:style w:type="character" w:customStyle="1" w:styleId="Char6">
    <w:name w:val="批注主题 Char"/>
    <w:basedOn w:val="Char5"/>
    <w:link w:val="ae"/>
    <w:uiPriority w:val="99"/>
    <w:semiHidden/>
    <w:rsid w:val="004753EE"/>
    <w:rPr>
      <w:rFonts w:ascii="Times New Roman" w:eastAsia="宋体" w:hAnsi="Times New Roman" w:cs="Times New Roman"/>
      <w:b/>
      <w:bCs/>
      <w:spacing w:val="6"/>
      <w:kern w:val="0"/>
      <w:sz w:val="28"/>
      <w:szCs w:val="20"/>
    </w:rPr>
  </w:style>
  <w:style w:type="paragraph" w:styleId="af">
    <w:name w:val="Revision"/>
    <w:hidden/>
    <w:uiPriority w:val="99"/>
    <w:semiHidden/>
    <w:rsid w:val="00C853EF"/>
    <w:rPr>
      <w:rFonts w:ascii="Times New Roman" w:hAnsi="Times New Roman"/>
      <w:sz w:val="28"/>
    </w:rPr>
  </w:style>
  <w:style w:type="paragraph" w:styleId="af0">
    <w:name w:val="Normal (Web)"/>
    <w:basedOn w:val="a"/>
    <w:uiPriority w:val="99"/>
    <w:unhideWhenUsed/>
    <w:rsid w:val="006B1F58"/>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footer" Target="footer4.xml"/><Relationship Id="rId26"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oleObject" Target="embeddings/oleObject3.bin"/><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eader" Target="header6.xml"/><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3.emf"/><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oleObject" Target="embeddings/oleObject2.bin"/><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2.emf"/><Relationship Id="rId27" Type="http://schemas.openxmlformats.org/officeDocument/2006/relationships/oleObject" Target="embeddings/oleObject4.bin"/><Relationship Id="rId30" Type="http://schemas.openxmlformats.org/officeDocument/2006/relationships/image" Target="media/image6.emf"/><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TotalTime>
  <Pages>30</Pages>
  <Words>2202</Words>
  <Characters>12554</Characters>
  <Application>Microsoft Office Word</Application>
  <DocSecurity>0</DocSecurity>
  <Lines>104</Lines>
  <Paragraphs>29</Paragraphs>
  <ScaleCrop>false</ScaleCrop>
  <Company>a</Company>
  <LinksUpToDate>false</LinksUpToDate>
  <CharactersWithSpaces>14727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user</cp:lastModifiedBy>
  <cp:revision>373</cp:revision>
  <dcterms:created xsi:type="dcterms:W3CDTF">2016-12-14T00:54:00Z</dcterms:created>
  <dcterms:modified xsi:type="dcterms:W3CDTF">2017-11-20T09:06:00Z</dcterms:modified>
</cp:coreProperties>
</file>